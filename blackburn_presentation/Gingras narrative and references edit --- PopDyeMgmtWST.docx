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0CE" w:rsidRPr="00FE72D2" w:rsidRDefault="000B00CE" w:rsidP="000B00CE">
      <w:pPr>
        <w:spacing w:after="0" w:line="240" w:lineRule="auto"/>
        <w:rPr>
          <w:rFonts w:eastAsia="Times New Roman"/>
          <w:b/>
          <w:sz w:val="40"/>
          <w:szCs w:val="40"/>
        </w:rPr>
      </w:pPr>
      <w:r>
        <w:rPr>
          <w:rFonts w:eastAsia="Times New Roman"/>
          <w:b/>
          <w:sz w:val="40"/>
          <w:szCs w:val="40"/>
        </w:rPr>
        <w:t xml:space="preserve">Population Dynamics </w:t>
      </w:r>
      <w:ins w:id="0" w:author="Gingras" w:date="2018-09-29T11:53:00Z">
        <w:r w:rsidR="008B2B97">
          <w:rPr>
            <w:rFonts w:eastAsia="Times New Roman"/>
            <w:b/>
            <w:sz w:val="40"/>
            <w:szCs w:val="40"/>
          </w:rPr>
          <w:t xml:space="preserve">of </w:t>
        </w:r>
      </w:ins>
      <w:r>
        <w:rPr>
          <w:rFonts w:eastAsia="Times New Roman"/>
          <w:b/>
          <w:sz w:val="40"/>
          <w:szCs w:val="40"/>
        </w:rPr>
        <w:t xml:space="preserve">and Evaluation of Management Scenarios </w:t>
      </w:r>
      <w:del w:id="1" w:author="Gingras" w:date="2018-09-29T11:53:00Z">
        <w:r w:rsidDel="008B2B97">
          <w:rPr>
            <w:rFonts w:eastAsia="Times New Roman"/>
            <w:b/>
            <w:sz w:val="40"/>
            <w:szCs w:val="40"/>
          </w:rPr>
          <w:delText>of</w:delText>
        </w:r>
      </w:del>
      <w:r>
        <w:rPr>
          <w:rFonts w:eastAsia="Times New Roman"/>
          <w:b/>
          <w:sz w:val="40"/>
          <w:szCs w:val="40"/>
        </w:rPr>
        <w:t xml:space="preserve"> </w:t>
      </w:r>
      <w:ins w:id="2" w:author="Gingras" w:date="2018-09-29T11:53:00Z">
        <w:r w:rsidR="008B2B97">
          <w:rPr>
            <w:rFonts w:eastAsia="Times New Roman"/>
            <w:b/>
            <w:sz w:val="40"/>
            <w:szCs w:val="40"/>
          </w:rPr>
          <w:t xml:space="preserve">for </w:t>
        </w:r>
      </w:ins>
      <w:r>
        <w:rPr>
          <w:rFonts w:eastAsia="Times New Roman"/>
          <w:b/>
          <w:sz w:val="40"/>
          <w:szCs w:val="40"/>
        </w:rPr>
        <w:t>White Sturgeon in the Sacramento-San Joaquin River Basin</w:t>
      </w:r>
      <w:del w:id="3" w:author="Gingras" w:date="2018-09-29T12:17:00Z">
        <w:r w:rsidDel="00D52BEE">
          <w:rPr>
            <w:rFonts w:eastAsia="Times New Roman"/>
            <w:b/>
            <w:sz w:val="40"/>
            <w:szCs w:val="40"/>
          </w:rPr>
          <w:delText xml:space="preserve">  </w:delText>
        </w:r>
        <w:r w:rsidRPr="00FE72D2" w:rsidDel="00D52BEE">
          <w:rPr>
            <w:rFonts w:eastAsia="Times New Roman"/>
            <w:b/>
            <w:sz w:val="40"/>
            <w:szCs w:val="40"/>
          </w:rPr>
          <w:delText xml:space="preserve"> </w:delText>
        </w:r>
      </w:del>
    </w:p>
    <w:p w:rsidR="000B00CE" w:rsidRPr="00FE72D2" w:rsidRDefault="000B00CE" w:rsidP="000B00CE">
      <w:pPr>
        <w:spacing w:after="0" w:line="240" w:lineRule="auto"/>
        <w:rPr>
          <w:rFonts w:eastAsia="Times New Roman"/>
          <w:b/>
        </w:rPr>
      </w:pPr>
    </w:p>
    <w:p w:rsidR="000B00CE" w:rsidRPr="00683BD0" w:rsidRDefault="000B00CE" w:rsidP="000B00CE">
      <w:pPr>
        <w:spacing w:after="0" w:line="240" w:lineRule="auto"/>
        <w:rPr>
          <w:sz w:val="22"/>
          <w:szCs w:val="22"/>
          <w:vertAlign w:val="superscript"/>
        </w:rPr>
      </w:pPr>
      <w:r w:rsidRPr="00683BD0">
        <w:rPr>
          <w:sz w:val="22"/>
          <w:szCs w:val="22"/>
        </w:rPr>
        <w:t>Shannon E. Blackburn</w:t>
      </w:r>
      <w:r w:rsidRPr="00683BD0">
        <w:rPr>
          <w:rFonts w:eastAsia="Times New Roman"/>
          <w:b/>
          <w:sz w:val="22"/>
          <w:szCs w:val="22"/>
        </w:rPr>
        <w:t>*</w:t>
      </w:r>
    </w:p>
    <w:p w:rsidR="000B00CE" w:rsidRPr="00683BD0" w:rsidRDefault="000B00CE" w:rsidP="000B00CE">
      <w:pPr>
        <w:spacing w:after="0" w:line="240" w:lineRule="auto"/>
        <w:rPr>
          <w:color w:val="0563C1"/>
          <w:sz w:val="22"/>
          <w:szCs w:val="22"/>
          <w:u w:val="single"/>
        </w:rPr>
      </w:pPr>
      <w:r w:rsidRPr="00683BD0">
        <w:rPr>
          <w:sz w:val="22"/>
          <w:szCs w:val="22"/>
        </w:rPr>
        <w:t>Idaho Cooperative Fish and Wildlife Research Unit, Department of Fish and Wildlife Sciences, University of Idaho, 875 Perimeter Dr. MS 1141, Moscow, Idaho, USA 83844</w:t>
      </w:r>
    </w:p>
    <w:p w:rsidR="000B00CE" w:rsidRPr="000B00CE" w:rsidRDefault="000B00CE" w:rsidP="000B00CE">
      <w:pPr>
        <w:spacing w:after="0" w:line="240" w:lineRule="auto"/>
        <w:rPr>
          <w:vertAlign w:val="superscript"/>
        </w:rPr>
      </w:pPr>
    </w:p>
    <w:p w:rsidR="000B00CE" w:rsidRPr="00683BD0" w:rsidRDefault="000B00CE" w:rsidP="000B00CE">
      <w:pPr>
        <w:spacing w:after="0" w:line="240" w:lineRule="auto"/>
        <w:rPr>
          <w:sz w:val="22"/>
          <w:szCs w:val="22"/>
        </w:rPr>
      </w:pPr>
      <w:r w:rsidRPr="00683BD0">
        <w:rPr>
          <w:sz w:val="22"/>
          <w:szCs w:val="22"/>
        </w:rPr>
        <w:t xml:space="preserve">Marty L. Gingras and Jason DuBois  </w:t>
      </w:r>
    </w:p>
    <w:p w:rsidR="000B00CE" w:rsidRPr="00683BD0" w:rsidRDefault="000B00CE" w:rsidP="000B00CE">
      <w:pPr>
        <w:spacing w:line="240" w:lineRule="auto"/>
        <w:contextualSpacing/>
        <w:rPr>
          <w:sz w:val="22"/>
          <w:szCs w:val="22"/>
        </w:rPr>
      </w:pPr>
      <w:r w:rsidRPr="00683BD0">
        <w:rPr>
          <w:sz w:val="22"/>
          <w:szCs w:val="22"/>
        </w:rPr>
        <w:t>California Department of Fish and Wildlife Bay Delta Region, 2109 Arch Airport Road, Suite 100, Stockton, California, USA 95206</w:t>
      </w:r>
    </w:p>
    <w:p w:rsidR="000B00CE" w:rsidRPr="00683BD0" w:rsidRDefault="000B00CE" w:rsidP="000B00CE">
      <w:pPr>
        <w:spacing w:after="0" w:line="240" w:lineRule="auto"/>
        <w:contextualSpacing/>
        <w:rPr>
          <w:sz w:val="22"/>
          <w:szCs w:val="22"/>
        </w:rPr>
      </w:pPr>
    </w:p>
    <w:p w:rsidR="000B00CE" w:rsidRPr="00683BD0" w:rsidRDefault="000B00CE" w:rsidP="000B00CE">
      <w:pPr>
        <w:spacing w:line="240" w:lineRule="auto"/>
        <w:contextualSpacing/>
        <w:rPr>
          <w:sz w:val="22"/>
          <w:szCs w:val="22"/>
        </w:rPr>
      </w:pPr>
      <w:r w:rsidRPr="00683BD0">
        <w:rPr>
          <w:sz w:val="22"/>
          <w:szCs w:val="22"/>
        </w:rPr>
        <w:t xml:space="preserve">Zachary J. Jackson  </w:t>
      </w:r>
    </w:p>
    <w:p w:rsidR="000B00CE" w:rsidRPr="00683BD0" w:rsidRDefault="000B00CE" w:rsidP="000B00CE">
      <w:pPr>
        <w:spacing w:line="240" w:lineRule="auto"/>
        <w:contextualSpacing/>
        <w:rPr>
          <w:sz w:val="22"/>
          <w:szCs w:val="22"/>
        </w:rPr>
      </w:pPr>
      <w:r w:rsidRPr="00683BD0">
        <w:rPr>
          <w:sz w:val="22"/>
          <w:szCs w:val="22"/>
        </w:rPr>
        <w:t>U.S. Fish and Wildlife Service, Arizona Fish and Wildlife Conservation Office, P.O. Box 39, Pinetop Arizona, USA 85935</w:t>
      </w:r>
    </w:p>
    <w:p w:rsidR="000B00CE" w:rsidRDefault="000B00CE" w:rsidP="000B00CE">
      <w:pPr>
        <w:spacing w:line="240" w:lineRule="auto"/>
        <w:contextualSpacing/>
      </w:pPr>
    </w:p>
    <w:p w:rsidR="000B00CE" w:rsidRPr="00683BD0" w:rsidRDefault="000B00CE" w:rsidP="000B00CE">
      <w:pPr>
        <w:spacing w:after="0" w:line="240" w:lineRule="auto"/>
        <w:contextualSpacing/>
        <w:rPr>
          <w:sz w:val="22"/>
          <w:szCs w:val="22"/>
          <w:vertAlign w:val="superscript"/>
        </w:rPr>
      </w:pPr>
      <w:r w:rsidRPr="00683BD0">
        <w:rPr>
          <w:sz w:val="22"/>
          <w:szCs w:val="22"/>
        </w:rPr>
        <w:t>Michael C. Quist</w:t>
      </w:r>
    </w:p>
    <w:p w:rsidR="000B00CE" w:rsidRPr="00683BD0" w:rsidRDefault="000B00CE" w:rsidP="000B00CE">
      <w:pPr>
        <w:spacing w:after="0" w:line="240" w:lineRule="auto"/>
        <w:rPr>
          <w:sz w:val="22"/>
          <w:szCs w:val="22"/>
          <w:vertAlign w:val="superscript"/>
        </w:rPr>
      </w:pPr>
      <w:r w:rsidRPr="00683BD0">
        <w:rPr>
          <w:sz w:val="22"/>
          <w:szCs w:val="22"/>
        </w:rPr>
        <w:t>U.S. Geological Survey, Idaho Cooperative Fish and Wildlife Research Unit, Department of Fish and Wildlife Sciences, University of Idaho, 875 Perimeter Dr. MS 1141, Moscow, Idaho, USA 83844</w:t>
      </w:r>
    </w:p>
    <w:p w:rsidR="000B00CE" w:rsidRPr="000B00CE" w:rsidRDefault="000B00CE" w:rsidP="000B00CE">
      <w:pPr>
        <w:spacing w:after="0" w:line="240" w:lineRule="auto"/>
      </w:pPr>
    </w:p>
    <w:p w:rsidR="000B00CE" w:rsidRPr="00FE72D2" w:rsidRDefault="000B00CE" w:rsidP="000B00CE">
      <w:pPr>
        <w:widowControl w:val="0"/>
        <w:adjustRightInd w:val="0"/>
        <w:spacing w:after="0" w:line="480" w:lineRule="auto"/>
        <w:textAlignment w:val="baseline"/>
        <w:rPr>
          <w:rFonts w:eastAsia="Times New Roman"/>
          <w:b/>
        </w:rPr>
      </w:pPr>
    </w:p>
    <w:p w:rsidR="000B00CE" w:rsidRPr="00FE72D2" w:rsidRDefault="000B00CE" w:rsidP="000B00CE">
      <w:pPr>
        <w:widowControl w:val="0"/>
        <w:adjustRightInd w:val="0"/>
        <w:spacing w:after="0" w:line="480" w:lineRule="auto"/>
        <w:textAlignment w:val="baseline"/>
        <w:rPr>
          <w:rFonts w:eastAsia="Times New Roman"/>
          <w:b/>
          <w:i/>
        </w:rPr>
      </w:pPr>
      <w:r w:rsidRPr="00FE72D2">
        <w:rPr>
          <w:rFonts w:eastAsia="Times New Roman"/>
          <w:b/>
          <w:i/>
        </w:rPr>
        <w:t xml:space="preserve">This draft manuscript is distributed solely for proposes of scientific peer review.  </w:t>
      </w:r>
    </w:p>
    <w:p w:rsidR="000B00CE" w:rsidRPr="00FE72D2" w:rsidRDefault="000B00CE" w:rsidP="000B00CE">
      <w:pPr>
        <w:widowControl w:val="0"/>
        <w:adjustRightInd w:val="0"/>
        <w:spacing w:after="0" w:line="480" w:lineRule="auto"/>
        <w:textAlignment w:val="baseline"/>
        <w:rPr>
          <w:rFonts w:eastAsia="Times New Roman"/>
          <w:b/>
          <w:i/>
        </w:rPr>
      </w:pPr>
      <w:r w:rsidRPr="00FE72D2">
        <w:rPr>
          <w:rFonts w:eastAsia="Times New Roman"/>
          <w:b/>
          <w:i/>
        </w:rPr>
        <w:t xml:space="preserve">Its content is deliberative and </w:t>
      </w:r>
      <w:proofErr w:type="spellStart"/>
      <w:r w:rsidRPr="00FE72D2">
        <w:rPr>
          <w:rFonts w:eastAsia="Times New Roman"/>
          <w:b/>
          <w:i/>
        </w:rPr>
        <w:t>predecisional</w:t>
      </w:r>
      <w:proofErr w:type="spellEnd"/>
      <w:r w:rsidRPr="00FE72D2">
        <w:rPr>
          <w:rFonts w:eastAsia="Times New Roman"/>
          <w:b/>
          <w:i/>
        </w:rPr>
        <w:t xml:space="preserve">, so it </w:t>
      </w:r>
      <w:proofErr w:type="gramStart"/>
      <w:r w:rsidRPr="00FE72D2">
        <w:rPr>
          <w:rFonts w:eastAsia="Times New Roman"/>
          <w:b/>
          <w:i/>
        </w:rPr>
        <w:t>must not be disclosed or released by reviewers</w:t>
      </w:r>
      <w:proofErr w:type="gramEnd"/>
      <w:r w:rsidRPr="00FE72D2">
        <w:rPr>
          <w:rFonts w:eastAsia="Times New Roman"/>
          <w:b/>
          <w:i/>
        </w:rPr>
        <w:t xml:space="preserve">.  Because the manuscript </w:t>
      </w:r>
      <w:proofErr w:type="gramStart"/>
      <w:r w:rsidRPr="00FE72D2">
        <w:rPr>
          <w:rFonts w:eastAsia="Times New Roman"/>
          <w:b/>
          <w:i/>
        </w:rPr>
        <w:t>has not yet been approved</w:t>
      </w:r>
      <w:proofErr w:type="gramEnd"/>
      <w:r w:rsidRPr="00FE72D2">
        <w:rPr>
          <w:rFonts w:eastAsia="Times New Roman"/>
          <w:b/>
          <w:i/>
        </w:rPr>
        <w:t xml:space="preserve"> for publication by the U.S. Geological Survey (USGS), it does not represent any official USGS findings or policy.</w:t>
      </w:r>
    </w:p>
    <w:p w:rsidR="000B00CE" w:rsidRPr="00FE72D2" w:rsidRDefault="000B00CE" w:rsidP="000B00CE">
      <w:pPr>
        <w:widowControl w:val="0"/>
        <w:adjustRightInd w:val="0"/>
        <w:spacing w:after="0" w:line="480" w:lineRule="auto"/>
        <w:textAlignment w:val="baseline"/>
        <w:rPr>
          <w:rFonts w:eastAsia="Times New Roman"/>
          <w:b/>
        </w:rPr>
      </w:pPr>
    </w:p>
    <w:p w:rsidR="000B00CE" w:rsidRPr="005B0A63" w:rsidRDefault="000B00CE" w:rsidP="000B00CE">
      <w:pPr>
        <w:widowControl w:val="0"/>
        <w:adjustRightInd w:val="0"/>
        <w:spacing w:after="0" w:line="480" w:lineRule="auto"/>
        <w:textAlignment w:val="baseline"/>
        <w:rPr>
          <w:rFonts w:eastAsia="Times New Roman"/>
        </w:rPr>
      </w:pPr>
      <w:r w:rsidRPr="005B0A63">
        <w:rPr>
          <w:rFonts w:eastAsia="Times New Roman"/>
        </w:rPr>
        <w:t xml:space="preserve">*Corresponding </w:t>
      </w:r>
      <w:r>
        <w:rPr>
          <w:rFonts w:eastAsia="Times New Roman"/>
        </w:rPr>
        <w:t>a</w:t>
      </w:r>
      <w:r w:rsidRPr="005B0A63">
        <w:rPr>
          <w:rFonts w:eastAsia="Times New Roman"/>
        </w:rPr>
        <w:t>uthor: Idaho Cooperative Fish and Wildlife Research Unit, University of Idaho, 875 Perimeter Dr. MS 1141, Moscow, Idaho, 83844, USA</w:t>
      </w:r>
    </w:p>
    <w:p w:rsidR="000B00CE" w:rsidRPr="000B00CE" w:rsidRDefault="000B00CE" w:rsidP="000B00CE">
      <w:pPr>
        <w:widowControl w:val="0"/>
        <w:adjustRightInd w:val="0"/>
        <w:spacing w:after="0" w:line="480" w:lineRule="auto"/>
        <w:textAlignment w:val="baseline"/>
        <w:rPr>
          <w:rFonts w:eastAsia="Times New Roman"/>
        </w:rPr>
      </w:pPr>
      <w:r w:rsidRPr="005B0A63">
        <w:rPr>
          <w:rFonts w:eastAsia="Times New Roman"/>
        </w:rPr>
        <w:t>(</w:t>
      </w:r>
      <w:proofErr w:type="gramStart"/>
      <w:r w:rsidRPr="005B0A63">
        <w:rPr>
          <w:rFonts w:eastAsia="Times New Roman"/>
          <w:i/>
        </w:rPr>
        <w:t>email</w:t>
      </w:r>
      <w:proofErr w:type="gramEnd"/>
      <w:r w:rsidRPr="005B0A63">
        <w:rPr>
          <w:rFonts w:eastAsia="Times New Roman"/>
          <w:i/>
        </w:rPr>
        <w:t xml:space="preserve">: </w:t>
      </w:r>
      <w:r>
        <w:rPr>
          <w:rFonts w:eastAsia="Times New Roman"/>
          <w:i/>
        </w:rPr>
        <w:t>blac2622@vandals.uidaho.edu)</w:t>
      </w:r>
    </w:p>
    <w:p w:rsidR="00BD6A31" w:rsidRPr="00654F42" w:rsidRDefault="00BD6A31" w:rsidP="00BD6A31">
      <w:pPr>
        <w:jc w:val="center"/>
        <w:rPr>
          <w:b/>
        </w:rPr>
      </w:pPr>
      <w:r>
        <w:rPr>
          <w:b/>
        </w:rPr>
        <w:br w:type="page"/>
      </w:r>
      <w:r w:rsidRPr="00654F42">
        <w:rPr>
          <w:b/>
        </w:rPr>
        <w:lastRenderedPageBreak/>
        <w:t>Abstract</w:t>
      </w:r>
    </w:p>
    <w:p w:rsidR="004600F1" w:rsidRDefault="004600F1" w:rsidP="00B42DA1">
      <w:pPr>
        <w:spacing w:line="360" w:lineRule="auto"/>
        <w:contextualSpacing/>
      </w:pPr>
      <w:r w:rsidRPr="00C55B9F">
        <w:t>Recent surveys suggest</w:t>
      </w:r>
      <w:r>
        <w:t xml:space="preserve"> a declining </w:t>
      </w:r>
      <w:r w:rsidRPr="00C55B9F">
        <w:t xml:space="preserve">population of White Sturgeon </w:t>
      </w:r>
      <w:r w:rsidRPr="00C55B9F">
        <w:rPr>
          <w:i/>
        </w:rPr>
        <w:t>Acipenser</w:t>
      </w:r>
      <w:r w:rsidRPr="00C55B9F">
        <w:t xml:space="preserve"> </w:t>
      </w:r>
      <w:r w:rsidRPr="00C55B9F">
        <w:rPr>
          <w:i/>
        </w:rPr>
        <w:t>transmontanus</w:t>
      </w:r>
      <w:r w:rsidRPr="00C55B9F">
        <w:t xml:space="preserve"> in the Sacramento-San Joaquin River basin (SSJ), California. Probable reasons for the decline include overharvest and habitat degradation, compounded by poor recruitment during recent droughts. Despite the importance and status of White Sturgeon, knowledge of their population dynamics in the SSJ remains incomplete and additional information </w:t>
      </w:r>
      <w:proofErr w:type="gramStart"/>
      <w:r w:rsidRPr="00C55B9F">
        <w:t>is needed</w:t>
      </w:r>
      <w:proofErr w:type="gramEnd"/>
      <w:r w:rsidRPr="00C55B9F">
        <w:t xml:space="preserve"> to further inform management decisions. The purpose of this study was to evaluate the population dynamics </w:t>
      </w:r>
      <w:ins w:id="4" w:author="Gingras" w:date="2018-09-29T11:54:00Z">
        <w:r w:rsidR="008B2B97">
          <w:t>of</w:t>
        </w:r>
      </w:ins>
      <w:del w:id="5" w:author="Gingras" w:date="2018-09-29T11:54:00Z">
        <w:r w:rsidRPr="00C55B9F" w:rsidDel="008B2B97">
          <w:delText>for</w:delText>
        </w:r>
      </w:del>
      <w:r w:rsidRPr="00C55B9F">
        <w:t xml:space="preserve"> White Sturgeon in the SSJ and use the information to </w:t>
      </w:r>
      <w:r>
        <w:t>estimate</w:t>
      </w:r>
      <w:r w:rsidRPr="00C55B9F">
        <w:t xml:space="preserve"> the population-level response under plausible management scenarios</w:t>
      </w:r>
      <w:r w:rsidRPr="00C55B9F">
        <w:rPr>
          <w:shd w:val="clear" w:color="auto" w:fill="FFFFFF"/>
        </w:rPr>
        <w:t>. White Sturgeon in the SSJ exhibit</w:t>
      </w:r>
      <w:r>
        <w:rPr>
          <w:shd w:val="clear" w:color="auto" w:fill="FFFFFF"/>
        </w:rPr>
        <w:t>ed</w:t>
      </w:r>
      <w:r w:rsidRPr="00C55B9F">
        <w:rPr>
          <w:shd w:val="clear" w:color="auto" w:fill="FFFFFF"/>
        </w:rPr>
        <w:t xml:space="preserve"> fast growth, high rates of mortality, and </w:t>
      </w:r>
      <w:del w:id="6" w:author="Gingras" w:date="2018-09-29T11:54:00Z">
        <w:r w:rsidRPr="00C55B9F" w:rsidDel="008B2B97">
          <w:rPr>
            <w:shd w:val="clear" w:color="auto" w:fill="FFFFFF"/>
          </w:rPr>
          <w:delText>experience</w:delText>
        </w:r>
        <w:r w:rsidDel="008B2B97">
          <w:rPr>
            <w:shd w:val="clear" w:color="auto" w:fill="FFFFFF"/>
          </w:rPr>
          <w:delText>d</w:delText>
        </w:r>
        <w:r w:rsidRPr="00C55B9F" w:rsidDel="008B2B97">
          <w:rPr>
            <w:shd w:val="clear" w:color="auto" w:fill="FFFFFF"/>
          </w:rPr>
          <w:delText xml:space="preserve"> </w:delText>
        </w:r>
        <w:r w:rsidDel="008B2B97">
          <w:rPr>
            <w:shd w:val="clear" w:color="auto" w:fill="FFFFFF"/>
          </w:rPr>
          <w:delText xml:space="preserve">typically </w:delText>
        </w:r>
      </w:del>
      <w:r>
        <w:rPr>
          <w:shd w:val="clear" w:color="auto" w:fill="FFFFFF"/>
        </w:rPr>
        <w:t xml:space="preserve">high </w:t>
      </w:r>
      <w:del w:id="7" w:author="Gingras" w:date="2018-09-29T11:54:00Z">
        <w:r w:rsidDel="008B2B97">
          <w:rPr>
            <w:shd w:val="clear" w:color="auto" w:fill="FFFFFF"/>
          </w:rPr>
          <w:delText>and unstainable</w:delText>
        </w:r>
        <w:r w:rsidRPr="00C55B9F" w:rsidDel="008B2B97">
          <w:rPr>
            <w:shd w:val="clear" w:color="auto" w:fill="FFFFFF"/>
          </w:rPr>
          <w:delText xml:space="preserve"> </w:delText>
        </w:r>
      </w:del>
      <w:r w:rsidRPr="00C55B9F">
        <w:rPr>
          <w:shd w:val="clear" w:color="auto" w:fill="FFFFFF"/>
        </w:rPr>
        <w:t xml:space="preserve">levels of exploitation. </w:t>
      </w:r>
      <w:r w:rsidRPr="00C55B9F">
        <w:t xml:space="preserve">Model projections, in conjunction with demographic information, indicated that White Sturgeon in the SSJ </w:t>
      </w:r>
      <w:proofErr w:type="gramStart"/>
      <w:r w:rsidRPr="00C55B9F">
        <w:t>are</w:t>
      </w:r>
      <w:proofErr w:type="gramEnd"/>
      <w:r w:rsidRPr="00C55B9F">
        <w:t xml:space="preserve"> likely exploited to an excessive degree. Under current conditions, the population will likely </w:t>
      </w:r>
      <w:r>
        <w:t xml:space="preserve">continue to </w:t>
      </w:r>
      <w:r w:rsidRPr="00C55B9F">
        <w:t xml:space="preserve">decrease </w:t>
      </w:r>
      <w:r w:rsidRPr="00C55B9F">
        <w:rPr>
          <w:shd w:val="clear" w:color="auto" w:fill="FFFFFF"/>
        </w:rPr>
        <w:t>(</w:t>
      </w:r>
      <w:r w:rsidRPr="00C55B9F">
        <w:t>λ</w:t>
      </w:r>
      <w:r>
        <w:rPr>
          <w:shd w:val="clear" w:color="auto" w:fill="FFFFFF"/>
        </w:rPr>
        <w:t xml:space="preserve"> = 0.97</w:t>
      </w:r>
      <w:r w:rsidRPr="00C55B9F">
        <w:rPr>
          <w:shd w:val="clear" w:color="auto" w:fill="FFFFFF"/>
        </w:rPr>
        <w:t>).</w:t>
      </w:r>
      <w:r w:rsidRPr="00C55B9F">
        <w:t xml:space="preserve"> Population growth of White Sturgeon in the SSJ </w:t>
      </w:r>
      <w:proofErr w:type="gramStart"/>
      <w:r w:rsidRPr="00C55B9F">
        <w:t>was most influenced</w:t>
      </w:r>
      <w:proofErr w:type="gramEnd"/>
      <w:r w:rsidRPr="00C55B9F">
        <w:t xml:space="preserve"> by the survival of sexually mature adults. The models also suggested that White Sturgeon in the SSJ could reach replacement rate</w:t>
      </w:r>
      <w:r w:rsidRPr="00C55B9F">
        <w:rPr>
          <w:shd w:val="clear" w:color="auto" w:fill="FFFFFF"/>
        </w:rPr>
        <w:t xml:space="preserve"> </w:t>
      </w:r>
      <w:r>
        <w:rPr>
          <w:shd w:val="clear" w:color="auto" w:fill="FFFFFF"/>
        </w:rPr>
        <w:t xml:space="preserve">(i.e., </w:t>
      </w:r>
      <w:r w:rsidRPr="00C55B9F">
        <w:t>λ</w:t>
      </w:r>
      <w:r>
        <w:rPr>
          <w:shd w:val="clear" w:color="auto" w:fill="FFFFFF"/>
        </w:rPr>
        <w:t xml:space="preserve"> ≥ 1.00</w:t>
      </w:r>
      <w:r w:rsidRPr="00C55B9F">
        <w:rPr>
          <w:shd w:val="clear" w:color="auto" w:fill="FFFFFF"/>
        </w:rPr>
        <w:t>)</w:t>
      </w:r>
      <w:r>
        <w:rPr>
          <w:shd w:val="clear" w:color="auto" w:fill="FFFFFF"/>
        </w:rPr>
        <w:t xml:space="preserve"> </w:t>
      </w:r>
      <w:r w:rsidRPr="00C55B9F">
        <w:t>if total annual mortality for age-3 and older fish did not exceed 6%. Low l</w:t>
      </w:r>
      <w:r>
        <w:t xml:space="preserve">evels of exploitation (i.e., &lt; </w:t>
      </w:r>
      <w:proofErr w:type="gramStart"/>
      <w:r>
        <w:t>3</w:t>
      </w:r>
      <w:r w:rsidRPr="00C55B9F">
        <w:t>%</w:t>
      </w:r>
      <w:proofErr w:type="gramEnd"/>
      <w:r w:rsidRPr="00C55B9F">
        <w:t>) would likely be required to maintain a stable population.</w:t>
      </w:r>
    </w:p>
    <w:p w:rsidR="004600F1" w:rsidRPr="005012A5" w:rsidRDefault="004600F1" w:rsidP="00B42DA1">
      <w:pPr>
        <w:spacing w:after="160" w:line="360" w:lineRule="auto"/>
        <w:jc w:val="center"/>
        <w:rPr>
          <w:b/>
        </w:rPr>
      </w:pPr>
      <w:r>
        <w:br w:type="page"/>
      </w:r>
      <w:r w:rsidRPr="005012A5">
        <w:rPr>
          <w:b/>
        </w:rPr>
        <w:lastRenderedPageBreak/>
        <w:t>Introduction</w:t>
      </w:r>
    </w:p>
    <w:p w:rsidR="004600F1" w:rsidRDefault="004600F1" w:rsidP="00B42DA1">
      <w:pPr>
        <w:spacing w:line="360" w:lineRule="auto"/>
        <w:ind w:firstLine="720"/>
        <w:contextualSpacing/>
      </w:pPr>
      <w:r>
        <w:t>Sturgeon (Acipenseridae) are of conservation concern throughout their distribution (</w:t>
      </w:r>
      <w:proofErr w:type="spellStart"/>
      <w:r>
        <w:t>Birstein</w:t>
      </w:r>
      <w:proofErr w:type="spellEnd"/>
      <w:r>
        <w:t xml:space="preserve"> et al. 1997; </w:t>
      </w:r>
      <w:proofErr w:type="spellStart"/>
      <w:r>
        <w:t>Pikitch</w:t>
      </w:r>
      <w:proofErr w:type="spellEnd"/>
      <w:r>
        <w:t xml:space="preserve"> et al. 2005; Munro et al. 2007; Jelks et al. 2008; </w:t>
      </w:r>
      <w:proofErr w:type="spellStart"/>
      <w:r w:rsidR="00FA2A19">
        <w:t>Haxton</w:t>
      </w:r>
      <w:proofErr w:type="spellEnd"/>
      <w:r>
        <w:t xml:space="preserve"> et al. 2016). All sturgeon share life history characteristics (e.g., long-life span, periodic spawning, </w:t>
      </w:r>
      <w:proofErr w:type="gramStart"/>
      <w:r>
        <w:t>delayed</w:t>
      </w:r>
      <w:proofErr w:type="gramEnd"/>
      <w:r>
        <w:t xml:space="preserve"> maturation) that make them exceptionally vulnerable to anthropogenic disturbances. Most sturgeon species are imperiled due to habitat degradation, altered flow and temperature regimes, and (or) overharvest (Beamesderfer and Farr 1997; </w:t>
      </w:r>
      <w:r w:rsidR="003B6A92">
        <w:t xml:space="preserve">Bemis and Kynard 1997; </w:t>
      </w:r>
      <w:proofErr w:type="spellStart"/>
      <w:r>
        <w:t>Boreman</w:t>
      </w:r>
      <w:proofErr w:type="spellEnd"/>
      <w:r>
        <w:t xml:space="preserve"> 1997; </w:t>
      </w:r>
      <w:proofErr w:type="spellStart"/>
      <w:r>
        <w:t>Pikitch</w:t>
      </w:r>
      <w:proofErr w:type="spellEnd"/>
      <w:r>
        <w:t xml:space="preserve"> et al. 2005; Schreier et al. 2013; </w:t>
      </w:r>
      <w:proofErr w:type="spellStart"/>
      <w:r>
        <w:t>Haxton</w:t>
      </w:r>
      <w:proofErr w:type="spellEnd"/>
      <w:r>
        <w:t xml:space="preserve"> et al. 2016). In particular, decline of sturgeon around the world </w:t>
      </w:r>
      <w:proofErr w:type="gramStart"/>
      <w:r>
        <w:t>has been attributed</w:t>
      </w:r>
      <w:proofErr w:type="gramEnd"/>
      <w:r>
        <w:t xml:space="preserve"> to overharvest (</w:t>
      </w:r>
      <w:proofErr w:type="spellStart"/>
      <w:r>
        <w:t>Boreman</w:t>
      </w:r>
      <w:proofErr w:type="spellEnd"/>
      <w:r>
        <w:t xml:space="preserve"> 1997; </w:t>
      </w:r>
      <w:proofErr w:type="spellStart"/>
      <w:r>
        <w:t>Pikitch</w:t>
      </w:r>
      <w:proofErr w:type="spellEnd"/>
      <w:r>
        <w:t xml:space="preserve"> et al. 2005; </w:t>
      </w:r>
      <w:proofErr w:type="spellStart"/>
      <w:r>
        <w:t>Haxton</w:t>
      </w:r>
      <w:proofErr w:type="spellEnd"/>
      <w:r>
        <w:t xml:space="preserve"> et al. 2016). Many sturgeon populations have experienced decades of unregulated exploitation driven by a valuable market for their eggs (i.e., caviar; </w:t>
      </w:r>
      <w:proofErr w:type="spellStart"/>
      <w:r>
        <w:t>Boreman</w:t>
      </w:r>
      <w:proofErr w:type="spellEnd"/>
      <w:r>
        <w:t xml:space="preserve"> 1997; Pala 2005; </w:t>
      </w:r>
      <w:proofErr w:type="spellStart"/>
      <w:r>
        <w:t>Pikitch</w:t>
      </w:r>
      <w:proofErr w:type="spellEnd"/>
      <w:r>
        <w:t xml:space="preserve"> et al. 2005). As a result, several species in Eurasia (e.g., Beluga Sturgeon </w:t>
      </w:r>
      <w:proofErr w:type="spellStart"/>
      <w:r w:rsidRPr="005012A5">
        <w:rPr>
          <w:i/>
        </w:rPr>
        <w:t>Huso</w:t>
      </w:r>
      <w:proofErr w:type="spellEnd"/>
      <w:r>
        <w:t xml:space="preserve"> </w:t>
      </w:r>
      <w:proofErr w:type="spellStart"/>
      <w:r w:rsidRPr="005012A5">
        <w:rPr>
          <w:i/>
        </w:rPr>
        <w:t>huso</w:t>
      </w:r>
      <w:proofErr w:type="spellEnd"/>
      <w:r>
        <w:t xml:space="preserve">, Stellate Sturgeon </w:t>
      </w:r>
      <w:r w:rsidRPr="005012A5">
        <w:rPr>
          <w:i/>
        </w:rPr>
        <w:t>Acipenser</w:t>
      </w:r>
      <w:r>
        <w:t xml:space="preserve"> </w:t>
      </w:r>
      <w:r w:rsidRPr="005012A5">
        <w:rPr>
          <w:i/>
        </w:rPr>
        <w:t>stellatus</w:t>
      </w:r>
      <w:r>
        <w:t xml:space="preserve">) </w:t>
      </w:r>
      <w:proofErr w:type="gramStart"/>
      <w:r>
        <w:t>are listed</w:t>
      </w:r>
      <w:proofErr w:type="gramEnd"/>
      <w:r>
        <w:t xml:space="preserve"> as critically endangered by the International Union for Conservation of Nature (</w:t>
      </w:r>
      <w:proofErr w:type="spellStart"/>
      <w:r>
        <w:t>Birstein</w:t>
      </w:r>
      <w:proofErr w:type="spellEnd"/>
      <w:r>
        <w:t xml:space="preserve"> et al. 1997; </w:t>
      </w:r>
      <w:proofErr w:type="spellStart"/>
      <w:r>
        <w:t>Pikitch</w:t>
      </w:r>
      <w:proofErr w:type="spellEnd"/>
      <w:r>
        <w:t xml:space="preserve"> et al. 2005). Recent efforts in the U.S. to conserve sturgeon populations, including bans of imported caviar, strict harvest regulations, increased monitoring efforts, and conservation aquaculture have yet to improve the overall status (Pala 2005; </w:t>
      </w:r>
      <w:proofErr w:type="spellStart"/>
      <w:r>
        <w:t>Pikitch</w:t>
      </w:r>
      <w:proofErr w:type="spellEnd"/>
      <w:r>
        <w:t xml:space="preserve"> 2005; </w:t>
      </w:r>
      <w:proofErr w:type="spellStart"/>
      <w:r>
        <w:t>Haxton</w:t>
      </w:r>
      <w:proofErr w:type="spellEnd"/>
      <w:r>
        <w:t xml:space="preserve"> et al. 2016; Hildebrand et al. 2016). </w:t>
      </w:r>
    </w:p>
    <w:p w:rsidR="004600F1" w:rsidRDefault="004600F1" w:rsidP="00B42DA1">
      <w:pPr>
        <w:spacing w:line="360" w:lineRule="auto"/>
        <w:ind w:firstLine="720"/>
        <w:contextualSpacing/>
      </w:pPr>
      <w:r>
        <w:t xml:space="preserve">All nine sturgeon species native to North America </w:t>
      </w:r>
      <w:proofErr w:type="gramStart"/>
      <w:r>
        <w:t>are currently listed</w:t>
      </w:r>
      <w:proofErr w:type="gramEnd"/>
      <w:r>
        <w:t xml:space="preserve"> as endangered, threatened, or considered a species of special concern under the Endangered Species Act (ESA), including several populations of White Sturgeon </w:t>
      </w:r>
      <w:r w:rsidRPr="005012A5">
        <w:rPr>
          <w:i/>
        </w:rPr>
        <w:t>A.</w:t>
      </w:r>
      <w:r>
        <w:t xml:space="preserve"> </w:t>
      </w:r>
      <w:r w:rsidRPr="005012A5">
        <w:rPr>
          <w:i/>
        </w:rPr>
        <w:t>transmontanus</w:t>
      </w:r>
      <w:r>
        <w:t xml:space="preserve"> (Jelks et al. 2008; </w:t>
      </w:r>
      <w:proofErr w:type="spellStart"/>
      <w:r>
        <w:t>Haxton</w:t>
      </w:r>
      <w:proofErr w:type="spellEnd"/>
      <w:r>
        <w:t xml:space="preserve"> et al. 2016). Although White Sturgeon </w:t>
      </w:r>
      <w:proofErr w:type="gramStart"/>
      <w:r>
        <w:t>are</w:t>
      </w:r>
      <w:proofErr w:type="gramEnd"/>
      <w:r>
        <w:t xml:space="preserve"> relatively abundant and widespread, commercial and recreational fisheries</w:t>
      </w:r>
      <w:r w:rsidR="00522DCB">
        <w:t>,</w:t>
      </w:r>
      <w:r>
        <w:t xml:space="preserve"> and alterations to large river habitats (e.g., hydroelectric dam construction) have reduced their abundance and distribution (</w:t>
      </w:r>
      <w:r w:rsidR="00EE3801">
        <w:t xml:space="preserve">Beamesderfer et al. 1995; </w:t>
      </w:r>
      <w:r>
        <w:t xml:space="preserve">DeVore et al. 1995; </w:t>
      </w:r>
      <w:proofErr w:type="spellStart"/>
      <w:r>
        <w:t>Jager</w:t>
      </w:r>
      <w:proofErr w:type="spellEnd"/>
      <w:r>
        <w:t xml:space="preserve"> et al. 2001; </w:t>
      </w:r>
      <w:proofErr w:type="spellStart"/>
      <w:r>
        <w:t>Pikitch</w:t>
      </w:r>
      <w:proofErr w:type="spellEnd"/>
      <w:r>
        <w:t xml:space="preserve"> et al. 2005; </w:t>
      </w:r>
      <w:r w:rsidR="007A19A4">
        <w:t xml:space="preserve">Irvine et al. 2007; </w:t>
      </w:r>
      <w:r>
        <w:t xml:space="preserve">Hildebrand et al. 2016). </w:t>
      </w:r>
      <w:r w:rsidR="00EE3801">
        <w:t xml:space="preserve">The largest populations occur where White Sturgeon still have access to the ocean in the Fraser River (British Columbia), lower Columbia River (Oregon and Washington), and the SSJ (Schreier et al. 2013; Hildebrand et al. 2016). </w:t>
      </w:r>
      <w:r>
        <w:t xml:space="preserve">Currently, the status of White Sturgeon varies across subpopulations (Schreier et al. 2013). For instance, the Kootenai River Distinct Population Segment (Montana, Idaho, British Columbia) is an endangered species under the ESA, whereas the population of White Sturgeon in the Sacramento-San Joaquin River basin (SSJ), California, </w:t>
      </w:r>
      <w:del w:id="8" w:author="Gingras" w:date="2018-09-29T11:55:00Z">
        <w:r w:rsidR="00EE3801" w:rsidDel="008B2B97">
          <w:delText>does not currently warrant federal protection</w:delText>
        </w:r>
      </w:del>
      <w:ins w:id="9" w:author="Gingras" w:date="2018-09-29T11:55:00Z">
        <w:r w:rsidR="008B2B97">
          <w:t>is not</w:t>
        </w:r>
      </w:ins>
      <w:r w:rsidR="00EE3801">
        <w:t xml:space="preserve"> (</w:t>
      </w:r>
      <w:r w:rsidR="0079773B" w:rsidRPr="0056499C">
        <w:t>Paragamian</w:t>
      </w:r>
      <w:r w:rsidR="0079773B">
        <w:t xml:space="preserve"> et al. 2005; </w:t>
      </w:r>
      <w:r w:rsidR="00EE3801">
        <w:t xml:space="preserve">Hildebrand et al. 2016). However, results from recent monitoring </w:t>
      </w:r>
      <w:r w:rsidR="00EE3801">
        <w:lastRenderedPageBreak/>
        <w:t xml:space="preserve">studies by the California Department of Fish and Wildlife (CDFW) have provided evidence that the population is declining and </w:t>
      </w:r>
      <w:proofErr w:type="gramStart"/>
      <w:r w:rsidR="00EE3801">
        <w:t>is considered</w:t>
      </w:r>
      <w:proofErr w:type="gramEnd"/>
      <w:r w:rsidR="00EE3801">
        <w:t xml:space="preserve"> a</w:t>
      </w:r>
      <w:r>
        <w:t xml:space="preserve"> species of </w:t>
      </w:r>
      <w:r w:rsidR="00EE3801">
        <w:t>high concern by the state of California (</w:t>
      </w:r>
      <w:r>
        <w:t xml:space="preserve">Moyle et al. 2015; Hildebrand et al. 2016). As such, </w:t>
      </w:r>
      <w:del w:id="10" w:author="Gingras" w:date="2018-09-29T11:56:00Z">
        <w:r w:rsidDel="008B2B97">
          <w:delText xml:space="preserve">protecting White Sturgeon in the SSJ to </w:delText>
        </w:r>
      </w:del>
      <w:r>
        <w:t>prevent</w:t>
      </w:r>
      <w:ins w:id="11" w:author="Gingras" w:date="2018-09-29T11:56:00Z">
        <w:r w:rsidR="008B2B97">
          <w:t>ing</w:t>
        </w:r>
      </w:ins>
      <w:r>
        <w:t xml:space="preserve"> further declines </w:t>
      </w:r>
      <w:ins w:id="12" w:author="Gingras" w:date="2018-09-29T11:56:00Z">
        <w:r w:rsidR="008B2B97">
          <w:t xml:space="preserve">of White Sturgeon in the SSJ </w:t>
        </w:r>
      </w:ins>
      <w:r>
        <w:t xml:space="preserve">has become a recent focus of the CDFW and the U.S. Fish and Wildlife Service (USFWS). Concern over the population trajectory </w:t>
      </w:r>
      <w:del w:id="13" w:author="Gingras" w:date="2018-09-29T11:56:00Z">
        <w:r w:rsidDel="008B2B97">
          <w:delText xml:space="preserve">for </w:delText>
        </w:r>
      </w:del>
      <w:ins w:id="14" w:author="Gingras" w:date="2018-09-29T11:56:00Z">
        <w:r w:rsidR="008B2B97">
          <w:t xml:space="preserve">of </w:t>
        </w:r>
      </w:ins>
      <w:r>
        <w:t xml:space="preserve">a suite of valuable recreational species led to passage of the Central Valley Project Improvement Act (CVPIA) in 1992 and the development of the USFWS Anadromous Fish Restoration Program (AFRP; USFWS 2001). The AFRP </w:t>
      </w:r>
      <w:proofErr w:type="gramStart"/>
      <w:r>
        <w:t>was tasked</w:t>
      </w:r>
      <w:proofErr w:type="gramEnd"/>
      <w:r>
        <w:t xml:space="preserve"> with developing recovery goals, termed "doubling goals", for five anadromous species and identifying actions to be taken to meet those goals. For White Sturgeon, the CVPIA has an objective of a sustained increase in the number of age-15 White Sturgeon to 11,000 individuals, which has yet to be achieved (Gingras and DuBois 2013). </w:t>
      </w:r>
    </w:p>
    <w:p w:rsidR="004600F1" w:rsidRDefault="004600F1" w:rsidP="00B42DA1">
      <w:pPr>
        <w:spacing w:line="360" w:lineRule="auto"/>
        <w:ind w:firstLine="720"/>
        <w:contextualSpacing/>
      </w:pPr>
      <w:r>
        <w:t xml:space="preserve">White Sturgeon </w:t>
      </w:r>
      <w:proofErr w:type="gramStart"/>
      <w:r>
        <w:t>were</w:t>
      </w:r>
      <w:proofErr w:type="gramEnd"/>
      <w:r>
        <w:t xml:space="preserve"> historically abundant in the SSJ, but unregulated commercial harvest from the mid-1880s to the early-1900s caused the population to decline to near extirpation (Pycha 1956; Skinner 1962). By 1917, commercial and recreational fishing </w:t>
      </w:r>
      <w:proofErr w:type="gramStart"/>
      <w:r>
        <w:t>was prohibited</w:t>
      </w:r>
      <w:proofErr w:type="gramEnd"/>
      <w:r>
        <w:t xml:space="preserve"> for </w:t>
      </w:r>
      <w:r w:rsidR="00477B13">
        <w:t>all s</w:t>
      </w:r>
      <w:r>
        <w:t xml:space="preserve">turgeon in the SSJ (Skinner 1962). In 1954, </w:t>
      </w:r>
      <w:ins w:id="15" w:author="Gingras" w:date="2018-09-29T11:57:00Z">
        <w:r w:rsidR="008B2B97">
          <w:t xml:space="preserve">the </w:t>
        </w:r>
      </w:ins>
      <w:del w:id="16" w:author="Gingras" w:date="2018-09-29T11:57:00Z">
        <w:r w:rsidDel="008B2B97">
          <w:delText xml:space="preserve">the CDFW considered the </w:delText>
        </w:r>
      </w:del>
      <w:r>
        <w:t xml:space="preserve">White Sturgeon population in the SSJ </w:t>
      </w:r>
      <w:proofErr w:type="gramStart"/>
      <w:ins w:id="17" w:author="Gingras" w:date="2018-09-29T11:57:00Z">
        <w:r w:rsidR="008B2B97">
          <w:t>was thought</w:t>
        </w:r>
        <w:proofErr w:type="gramEnd"/>
        <w:r w:rsidR="008B2B97">
          <w:t xml:space="preserve"> to be </w:t>
        </w:r>
      </w:ins>
      <w:r>
        <w:t xml:space="preserve">resilient enough to support a recreational fishery (Chadwick 1959). Research conducted during the 1950s–1980s designated the population stable with sustainable harvest rates (Chadwick 1959; Kohlhorst 1980). Exploitation </w:t>
      </w:r>
      <w:proofErr w:type="gramStart"/>
      <w:r>
        <w:t>was estimated</w:t>
      </w:r>
      <w:proofErr w:type="gramEnd"/>
      <w:r>
        <w:t xml:space="preserve"> to vary between 2.0% and 7.3%</w:t>
      </w:r>
      <w:ins w:id="18" w:author="Gingras" w:date="2018-09-29T11:58:00Z">
        <w:r w:rsidR="008B2B97">
          <w:t>,</w:t>
        </w:r>
      </w:ins>
      <w:r>
        <w:t xml:space="preserve"> with most White Sturgeon </w:t>
      </w:r>
      <w:del w:id="19" w:author="Gingras" w:date="2018-09-29T11:57:00Z">
        <w:r w:rsidDel="008B2B97">
          <w:delText xml:space="preserve">caught </w:delText>
        </w:r>
      </w:del>
      <w:ins w:id="20" w:author="Gingras" w:date="2018-09-29T11:57:00Z">
        <w:r w:rsidR="008B2B97">
          <w:t xml:space="preserve">harvested </w:t>
        </w:r>
      </w:ins>
      <w:del w:id="21" w:author="Gingras" w:date="2018-09-29T11:57:00Z">
        <w:r w:rsidDel="008B2B97">
          <w:delText xml:space="preserve">as </w:delText>
        </w:r>
      </w:del>
      <w:r>
        <w:t>incidental</w:t>
      </w:r>
      <w:ins w:id="22" w:author="Gingras" w:date="2018-09-29T11:57:00Z">
        <w:r w:rsidR="008B2B97">
          <w:t>ly</w:t>
        </w:r>
      </w:ins>
      <w:r>
        <w:t xml:space="preserve"> </w:t>
      </w:r>
      <w:del w:id="23" w:author="Gingras" w:date="2018-09-29T11:58:00Z">
        <w:r w:rsidDel="008B2B97">
          <w:delText xml:space="preserve">bycatch by </w:delText>
        </w:r>
      </w:del>
      <w:ins w:id="24" w:author="Gingras" w:date="2018-09-29T11:58:00Z">
        <w:r w:rsidR="008B2B97">
          <w:t xml:space="preserve">in the </w:t>
        </w:r>
      </w:ins>
      <w:r>
        <w:t xml:space="preserve">Striped Bass </w:t>
      </w:r>
      <w:r w:rsidRPr="005012A5">
        <w:rPr>
          <w:i/>
        </w:rPr>
        <w:t>Morone</w:t>
      </w:r>
      <w:r>
        <w:t xml:space="preserve"> </w:t>
      </w:r>
      <w:proofErr w:type="spellStart"/>
      <w:r w:rsidRPr="005012A5">
        <w:rPr>
          <w:i/>
        </w:rPr>
        <w:t>saxatillis</w:t>
      </w:r>
      <w:proofErr w:type="spellEnd"/>
      <w:r>
        <w:t xml:space="preserve"> </w:t>
      </w:r>
      <w:del w:id="25" w:author="Gingras" w:date="2018-09-29T11:58:00Z">
        <w:r w:rsidDel="008B2B97">
          <w:delText xml:space="preserve">anglers </w:delText>
        </w:r>
      </w:del>
      <w:ins w:id="26" w:author="Gingras" w:date="2018-09-29T11:58:00Z">
        <w:r w:rsidR="008B2B97">
          <w:t xml:space="preserve">fishery </w:t>
        </w:r>
      </w:ins>
      <w:r>
        <w:t xml:space="preserve">(Pycha 1956; Miller 1972; Kohlhorst et al. 1991). However, enhanced technology (e.g., fish finders) and an increasing interest in the White Sturgeon sport fishery led to an exploitation of 11.5% by </w:t>
      </w:r>
      <w:r w:rsidR="005B6FD5">
        <w:t>the late 1980s</w:t>
      </w:r>
      <w:r>
        <w:t xml:space="preserve"> (Kohlhorst et al. 1991). As a result, several changes to White Sturgeon harvest regul</w:t>
      </w:r>
      <w:r w:rsidR="005012A5">
        <w:t xml:space="preserve">ations were implemented (Table </w:t>
      </w:r>
      <w:r>
        <w:t xml:space="preserve">1). For example, the CDFW designated a </w:t>
      </w:r>
      <w:proofErr w:type="gramStart"/>
      <w:r>
        <w:t>harvest slot length limit</w:t>
      </w:r>
      <w:proofErr w:type="gramEnd"/>
      <w:r>
        <w:t xml:space="preserve"> of 117–183 cm total length (TL) in 1990 to protect mature White Sturgeon. Regulations continued to change throughout the 1990s, and again in 2007 and 2013. Currently, anglers may harvest up to three White Sturgeon per year between 102–152 cm fork </w:t>
      </w:r>
      <w:proofErr w:type="gramStart"/>
      <w:r>
        <w:t>length</w:t>
      </w:r>
      <w:proofErr w:type="gramEnd"/>
      <w:r>
        <w:t xml:space="preserve"> (FL). Despite increasingly restrictive harvest regulations, the potential for overexploitation remains a concern for White Sturgeon in the SSJ (Kohlhorst et al. 1991; Gingras and DuBois 2014; Hildebrand et al. 2016). </w:t>
      </w:r>
      <w:proofErr w:type="spellStart"/>
      <w:r>
        <w:t>Rieman</w:t>
      </w:r>
      <w:proofErr w:type="spellEnd"/>
      <w:r>
        <w:t xml:space="preserve"> and Beamesderfer (1990) and </w:t>
      </w:r>
      <w:proofErr w:type="spellStart"/>
      <w:r>
        <w:t>Beamesederfer</w:t>
      </w:r>
      <w:proofErr w:type="spellEnd"/>
      <w:r>
        <w:t xml:space="preserve"> and Farr (1997) suggested that most North American sturgeon can only sustain levels of exploitation around 5–10%. Additionally, current and historic estimates of exploitation </w:t>
      </w:r>
      <w:r>
        <w:lastRenderedPageBreak/>
        <w:t xml:space="preserve">for White Sturgeon </w:t>
      </w:r>
      <w:proofErr w:type="gramStart"/>
      <w:r>
        <w:t>are biased</w:t>
      </w:r>
      <w:proofErr w:type="gramEnd"/>
      <w:r>
        <w:t xml:space="preserve"> low because information is incomplete regarding illegal harvest, total fishing effort, and the total number of anglers. </w:t>
      </w:r>
    </w:p>
    <w:p w:rsidR="004600F1" w:rsidRDefault="004600F1" w:rsidP="00B42DA1">
      <w:pPr>
        <w:spacing w:line="360" w:lineRule="auto"/>
        <w:ind w:firstLine="720"/>
        <w:contextualSpacing/>
      </w:pPr>
      <w:r>
        <w:t xml:space="preserve">Recent results from several CDFW monitoring surveys suggest declining population trends. Since 1967, CDFW has intermittently conducted an adult sturgeon population study (hereafter termed the “sturgeon study”) that monitors the relative abundance, distribution, exploitation, and growth of sturgeon in the SSJ. Since 2001, the average catch per unit effort (CPUE; fish per 100 net-fathom hour [NFH]) of White Sturgeon has been well below the historic average </w:t>
      </w:r>
      <w:proofErr w:type="gramStart"/>
      <w:r>
        <w:t>of 2.5 fi</w:t>
      </w:r>
      <w:r w:rsidR="00EE3801">
        <w:t xml:space="preserve">sh/NFH </w:t>
      </w:r>
      <w:r>
        <w:t xml:space="preserve">(DuBois and </w:t>
      </w:r>
      <w:proofErr w:type="spellStart"/>
      <w:r>
        <w:t>Danos</w:t>
      </w:r>
      <w:proofErr w:type="spellEnd"/>
      <w:r>
        <w:t xml:space="preserve"> 2017)</w:t>
      </w:r>
      <w:proofErr w:type="gramEnd"/>
      <w:r>
        <w:t xml:space="preserve">. Adding to the concern is a trend of inconsistent recruitment (Gingras et al. 2013). Since 1980, the CDFW has been monitoring White Sturgeon recruitment during sampling efforts from the San Francisco Bay Study (hereafter termed the “Bay Study”). The Bay Study conducts monthly trawling surveys at fixed sites </w:t>
      </w:r>
      <w:del w:id="27" w:author="Gingras" w:date="2018-09-29T11:58:00Z">
        <w:r w:rsidDel="008B2B97">
          <w:delText xml:space="preserve">throughout </w:delText>
        </w:r>
      </w:del>
      <w:ins w:id="28" w:author="Gingras" w:date="2018-09-29T11:58:00Z">
        <w:r w:rsidR="008B2B97">
          <w:t xml:space="preserve">in </w:t>
        </w:r>
      </w:ins>
      <w:r>
        <w:t xml:space="preserve">the SSJ and the San Francisco Estuary (SFE) to </w:t>
      </w:r>
      <w:r w:rsidR="00EE3801">
        <w:t>evaluate</w:t>
      </w:r>
      <w:r>
        <w:t xml:space="preserve"> the effects of freshwater outflow on the abundance and distribution of fishes in the region (Fish et al. 2012). Catches of age-0 and age-1 White Sturgeon from the Bay Study serve as an index of recruitment. Although successful White Sturgeon recruitment in the SSJ </w:t>
      </w:r>
      <w:proofErr w:type="gramStart"/>
      <w:r>
        <w:t>has been documented</w:t>
      </w:r>
      <w:proofErr w:type="gramEnd"/>
      <w:r>
        <w:t xml:space="preserve"> as highly variable, data from the Bay Study suggest a decreasing trend in White Sturgeon recruitment since the mid-1980s with undetectable recruitment during recent droughts (2007–2010; 2012–2016; Shirley 1987; Gingras et al. 2013). Few age-0 and age-1 White Sturgeon </w:t>
      </w:r>
      <w:proofErr w:type="gramStart"/>
      <w:r>
        <w:t>have been sampled</w:t>
      </w:r>
      <w:proofErr w:type="gramEnd"/>
      <w:r>
        <w:t xml:space="preserve"> since 1998, and only two moderately strong year classes (i.e., 2006, 2011) have been documented in the last 18 years. Continued poor recruitment has the potential to put the population at risk. For instance, the endangered status of White Sturgeon in the Kootenai River (Paragamian and Hansen 2008) and Pallid Sturgeon </w:t>
      </w:r>
      <w:proofErr w:type="spellStart"/>
      <w:r w:rsidRPr="002A65B7">
        <w:rPr>
          <w:i/>
        </w:rPr>
        <w:t>Scaphirhynchus</w:t>
      </w:r>
      <w:proofErr w:type="spellEnd"/>
      <w:r>
        <w:t xml:space="preserve"> </w:t>
      </w:r>
      <w:proofErr w:type="spellStart"/>
      <w:r w:rsidRPr="002A65B7">
        <w:rPr>
          <w:i/>
        </w:rPr>
        <w:t>albus</w:t>
      </w:r>
      <w:proofErr w:type="spellEnd"/>
      <w:r>
        <w:t xml:space="preserve"> in the Missouri and Mississi</w:t>
      </w:r>
      <w:r w:rsidR="00EE3801">
        <w:t xml:space="preserve">ppi river basins (USFWS 2014) </w:t>
      </w:r>
      <w:del w:id="29" w:author="Gingras" w:date="2018-09-29T11:59:00Z">
        <w:r w:rsidR="00EE3801" w:rsidDel="008B2B97">
          <w:delText>are</w:delText>
        </w:r>
        <w:r w:rsidDel="008B2B97">
          <w:delText xml:space="preserve"> </w:delText>
        </w:r>
      </w:del>
      <w:proofErr w:type="gramStart"/>
      <w:ins w:id="30" w:author="Gingras" w:date="2018-09-29T11:59:00Z">
        <w:r w:rsidR="008B2B97">
          <w:t xml:space="preserve">is </w:t>
        </w:r>
      </w:ins>
      <w:r>
        <w:t>largely attributed</w:t>
      </w:r>
      <w:proofErr w:type="gramEnd"/>
      <w:r>
        <w:t xml:space="preserve"> to prolonged recruitment failure or near-failure.</w:t>
      </w:r>
    </w:p>
    <w:p w:rsidR="004600F1" w:rsidRDefault="004600F1" w:rsidP="00B42DA1">
      <w:pPr>
        <w:spacing w:line="360" w:lineRule="auto"/>
        <w:ind w:firstLine="720"/>
        <w:contextualSpacing/>
      </w:pPr>
      <w:r>
        <w:t xml:space="preserve">With declining CPUEs and </w:t>
      </w:r>
      <w:ins w:id="31" w:author="Gingras" w:date="2018-09-29T11:59:00Z">
        <w:r w:rsidR="008B2B97">
          <w:t xml:space="preserve">frequent </w:t>
        </w:r>
      </w:ins>
      <w:del w:id="32" w:author="Gingras" w:date="2018-09-29T11:59:00Z">
        <w:r w:rsidDel="008B2B97">
          <w:delText xml:space="preserve">continuous </w:delText>
        </w:r>
      </w:del>
      <w:r>
        <w:t xml:space="preserve">recruitment failure </w:t>
      </w:r>
      <w:ins w:id="33" w:author="Gingras" w:date="2018-09-29T12:00:00Z">
        <w:r w:rsidR="008B2B97">
          <w:t xml:space="preserve">or near-failure </w:t>
        </w:r>
      </w:ins>
      <w:r>
        <w:t xml:space="preserve">over the last two decades, reevaluation of harvest regulations for White Sturgeon in California </w:t>
      </w:r>
      <w:proofErr w:type="gramStart"/>
      <w:r>
        <w:t>is warranted</w:t>
      </w:r>
      <w:proofErr w:type="gramEnd"/>
      <w:r>
        <w:t xml:space="preserve">. An </w:t>
      </w:r>
      <w:r w:rsidR="00EE3801">
        <w:t>effective</w:t>
      </w:r>
      <w:r>
        <w:t xml:space="preserve"> approach for evaluating the efficacy of current and future harvest regulations is the use of age-structured population models </w:t>
      </w:r>
      <w:del w:id="34" w:author="Gingras" w:date="2018-09-29T12:00:00Z">
        <w:r w:rsidDel="008B2B97">
          <w:delText xml:space="preserve">that </w:delText>
        </w:r>
      </w:del>
      <w:ins w:id="35" w:author="Gingras" w:date="2018-09-29T12:00:00Z">
        <w:r w:rsidR="008B2B97">
          <w:t xml:space="preserve">to </w:t>
        </w:r>
      </w:ins>
      <w:r>
        <w:t xml:space="preserve">predict population-level responses to changes in rate functions (i.e., recruitment, growth, mortality). For example, </w:t>
      </w:r>
      <w:proofErr w:type="spellStart"/>
      <w:r>
        <w:t>Scholten</w:t>
      </w:r>
      <w:proofErr w:type="spellEnd"/>
      <w:r>
        <w:t xml:space="preserve"> and </w:t>
      </w:r>
      <w:proofErr w:type="spellStart"/>
      <w:r>
        <w:t>Bettoli</w:t>
      </w:r>
      <w:proofErr w:type="spellEnd"/>
      <w:r>
        <w:t xml:space="preserve"> (2005) used age-structured models to estimate the population response of Paddlefish </w:t>
      </w:r>
      <w:proofErr w:type="spellStart"/>
      <w:r w:rsidRPr="002A65B7">
        <w:rPr>
          <w:i/>
        </w:rPr>
        <w:t>Polyodon</w:t>
      </w:r>
      <w:proofErr w:type="spellEnd"/>
      <w:r>
        <w:t xml:space="preserve"> </w:t>
      </w:r>
      <w:proofErr w:type="spellStart"/>
      <w:r w:rsidRPr="002A65B7">
        <w:rPr>
          <w:i/>
        </w:rPr>
        <w:t>spathula</w:t>
      </w:r>
      <w:proofErr w:type="spellEnd"/>
      <w:r>
        <w:t xml:space="preserve"> in the lower Tennessee River to </w:t>
      </w:r>
      <w:r w:rsidR="00EE3801">
        <w:t>various</w:t>
      </w:r>
      <w:r>
        <w:t xml:space="preserve"> levels of prospective exploitation and size restrictions. Koch et al. (2009) used population models to provide evidence that harvest regulations (e.g., </w:t>
      </w:r>
      <w:r>
        <w:lastRenderedPageBreak/>
        <w:t xml:space="preserve">length limits) were not adequate to prevent overfishing of Shovelnose Sturgeon </w:t>
      </w:r>
      <w:r w:rsidRPr="00C82924">
        <w:rPr>
          <w:i/>
        </w:rPr>
        <w:t>S.</w:t>
      </w:r>
      <w:r>
        <w:t xml:space="preserve"> </w:t>
      </w:r>
      <w:proofErr w:type="spellStart"/>
      <w:r w:rsidRPr="00C82924">
        <w:rPr>
          <w:i/>
        </w:rPr>
        <w:t>platorynchus</w:t>
      </w:r>
      <w:proofErr w:type="spellEnd"/>
      <w:r>
        <w:t xml:space="preserve"> in the Mississippi River. Age-structured models are also useful for identifying the life history stages most sensitive to past and future management actions (Horst 1977; G</w:t>
      </w:r>
      <w:r w:rsidR="005C4760">
        <w:t>ross et al. 2002;</w:t>
      </w:r>
      <w:r w:rsidR="001221EA">
        <w:t xml:space="preserve"> </w:t>
      </w:r>
      <w:r>
        <w:t xml:space="preserve">Morris and </w:t>
      </w:r>
      <w:proofErr w:type="spellStart"/>
      <w:r>
        <w:t>Doak</w:t>
      </w:r>
      <w:proofErr w:type="spellEnd"/>
      <w:r>
        <w:t xml:space="preserve"> 2002</w:t>
      </w:r>
      <w:r w:rsidR="005C4760">
        <w:t>; Cox et al. 2013; Ng et al. 2016</w:t>
      </w:r>
      <w:r>
        <w:t xml:space="preserve">). However, constructing age-structured models requires detailed demographic information on age-specific vital rates (Morris and </w:t>
      </w:r>
      <w:proofErr w:type="spellStart"/>
      <w:r>
        <w:t>Doak</w:t>
      </w:r>
      <w:proofErr w:type="spellEnd"/>
      <w:r>
        <w:t xml:space="preserve"> 2002). Although California’s White Sturgeon population in the SSJ </w:t>
      </w:r>
      <w:proofErr w:type="gramStart"/>
      <w:r>
        <w:t>has been sampled</w:t>
      </w:r>
      <w:proofErr w:type="gramEnd"/>
      <w:r>
        <w:t xml:space="preserve"> extensively since the 1950s, baseline knowledge of rate functions and population de</w:t>
      </w:r>
      <w:r w:rsidR="005C4760">
        <w:t>mographics remains incomplete</w:t>
      </w:r>
      <w:r>
        <w:t xml:space="preserve">. Therefore, additional information is necessary to guide management decisions. The objectives of this study were to (1) estimate the current population dynamics and demographics of White Sturgeon in the SSJ and (2) </w:t>
      </w:r>
      <w:r w:rsidR="001221EA">
        <w:t xml:space="preserve">evaluate </w:t>
      </w:r>
      <w:r w:rsidR="005C4760">
        <w:t xml:space="preserve">the </w:t>
      </w:r>
      <w:r w:rsidR="001221EA">
        <w:t xml:space="preserve">population-level response to </w:t>
      </w:r>
      <w:r>
        <w:t xml:space="preserve">different management scenarios (e.g., bag limits, length restrictions). </w:t>
      </w:r>
    </w:p>
    <w:p w:rsidR="004600F1" w:rsidRDefault="004600F1" w:rsidP="00B42DA1">
      <w:pPr>
        <w:spacing w:line="360" w:lineRule="auto"/>
        <w:contextualSpacing/>
      </w:pPr>
    </w:p>
    <w:p w:rsidR="004600F1" w:rsidRPr="005012A5" w:rsidRDefault="004600F1" w:rsidP="00B42DA1">
      <w:pPr>
        <w:spacing w:line="360" w:lineRule="auto"/>
        <w:contextualSpacing/>
        <w:jc w:val="center"/>
        <w:rPr>
          <w:b/>
        </w:rPr>
      </w:pPr>
      <w:r w:rsidRPr="005012A5">
        <w:rPr>
          <w:b/>
        </w:rPr>
        <w:t>Methods</w:t>
      </w:r>
    </w:p>
    <w:p w:rsidR="004600F1" w:rsidRPr="005012A5" w:rsidRDefault="004600F1" w:rsidP="00B42DA1">
      <w:pPr>
        <w:spacing w:line="360" w:lineRule="auto"/>
        <w:contextualSpacing/>
        <w:rPr>
          <w:i/>
        </w:rPr>
      </w:pPr>
      <w:r w:rsidRPr="005012A5">
        <w:rPr>
          <w:i/>
        </w:rPr>
        <w:t>Study area</w:t>
      </w:r>
      <w:r w:rsidR="00B42DA1">
        <w:rPr>
          <w:i/>
        </w:rPr>
        <w:t>.</w:t>
      </w:r>
      <w:r w:rsidR="00B42DA1">
        <w:rPr>
          <w:rFonts w:eastAsia="Times New Roman"/>
        </w:rPr>
        <w:t>—</w:t>
      </w:r>
      <w:r w:rsidRPr="005012A5">
        <w:rPr>
          <w:i/>
        </w:rPr>
        <w:t xml:space="preserve"> </w:t>
      </w:r>
    </w:p>
    <w:p w:rsidR="004600F1" w:rsidRDefault="004600F1" w:rsidP="00B42DA1">
      <w:pPr>
        <w:spacing w:line="360" w:lineRule="auto"/>
        <w:ind w:firstLine="720"/>
        <w:contextualSpacing/>
      </w:pPr>
      <w:r>
        <w:t xml:space="preserve">Originating in the Klamath Mountains near Mount Shasta, the Sacramento River is the largest river in California in terms of length and </w:t>
      </w:r>
      <w:r w:rsidR="00B30D19">
        <w:t>discharge</w:t>
      </w:r>
      <w:r>
        <w:t xml:space="preserve"> (Jaffe et al. 2007). The Sacramento River flows southwest for 716 km </w:t>
      </w:r>
      <w:r w:rsidR="005C4760">
        <w:t>until</w:t>
      </w:r>
      <w:r>
        <w:t xml:space="preserve"> it meets the San Joaquin River near Antioch, California (Nichols et al. 1986). The San Joaquin River is the second longest river in California. With headwaters in the central Sierra Nevada, the San Joaquin River travels 531 km through the arid Central Valley before its confluence with the Sacramento River (Nichols et al. 1986). Mean annual freshwater runoff into the SFE from the SSJ is approximately 34.0 km</w:t>
      </w:r>
      <w:r w:rsidRPr="005012A5">
        <w:rPr>
          <w:vertAlign w:val="superscript"/>
        </w:rPr>
        <w:t xml:space="preserve">3 </w:t>
      </w:r>
      <w:r>
        <w:t>but has varied from a low of 7.6 km</w:t>
      </w:r>
      <w:r w:rsidRPr="005012A5">
        <w:rPr>
          <w:vertAlign w:val="superscript"/>
        </w:rPr>
        <w:t>3</w:t>
      </w:r>
      <w:r>
        <w:t xml:space="preserve"> in 1977 to a high of 65.0 km</w:t>
      </w:r>
      <w:r w:rsidRPr="005012A5">
        <w:rPr>
          <w:vertAlign w:val="superscript"/>
        </w:rPr>
        <w:t>3</w:t>
      </w:r>
      <w:r>
        <w:t xml:space="preserve"> in 1983 (Jaffe et al. 2007). The confluence of the Sacramento and San Joaquin rivers </w:t>
      </w:r>
      <w:r w:rsidR="00B22179">
        <w:t>form</w:t>
      </w:r>
      <w:ins w:id="36" w:author="Gingras" w:date="2018-09-29T12:01:00Z">
        <w:r w:rsidR="008B2B97">
          <w:t>s</w:t>
        </w:r>
      </w:ins>
      <w:r>
        <w:t xml:space="preserve"> the Sacramento-San Joaquin River </w:t>
      </w:r>
      <w:proofErr w:type="gramStart"/>
      <w:r>
        <w:t>Delta which</w:t>
      </w:r>
      <w:proofErr w:type="gramEnd"/>
      <w:r>
        <w:t xml:space="preserve"> flows into the SFE through Suisun and San Pablo bay</w:t>
      </w:r>
      <w:r w:rsidR="00C65688">
        <w:t xml:space="preserve">s (Figure </w:t>
      </w:r>
      <w:r w:rsidR="000E0BCE">
        <w:t xml:space="preserve">1). </w:t>
      </w:r>
      <w:r>
        <w:t xml:space="preserve">Suisun Bay and San Pablo Bay are </w:t>
      </w:r>
      <w:ins w:id="37" w:author="Gingras" w:date="2018-09-29T12:00:00Z">
        <w:r w:rsidR="008B2B97">
          <w:t xml:space="preserve">both </w:t>
        </w:r>
      </w:ins>
      <w:r>
        <w:t xml:space="preserve">shallow </w:t>
      </w:r>
      <w:del w:id="38" w:author="Gingras" w:date="2018-09-29T12:00:00Z">
        <w:r w:rsidDel="008B2B97">
          <w:delText xml:space="preserve">tidal </w:delText>
        </w:r>
        <w:r w:rsidR="009010B8" w:rsidDel="008B2B97">
          <w:delText xml:space="preserve">marshes </w:delText>
        </w:r>
      </w:del>
      <w:r w:rsidR="009010B8">
        <w:t>with average depths of 4.6</w:t>
      </w:r>
      <w:r>
        <w:t xml:space="preserve"> m and 3.7 m, respectively (Jaffe et al. 2007</w:t>
      </w:r>
      <w:r w:rsidR="009010B8">
        <w:t xml:space="preserve">; Cloern and </w:t>
      </w:r>
      <w:proofErr w:type="spellStart"/>
      <w:r w:rsidR="009010B8">
        <w:t>Jassby</w:t>
      </w:r>
      <w:proofErr w:type="spellEnd"/>
      <w:r w:rsidR="009010B8">
        <w:t xml:space="preserve"> 2012</w:t>
      </w:r>
      <w:r>
        <w:t xml:space="preserve">). Both bays are turbid, low-salinity environments with average tidal floods of 0.9–1.3 m. South of San Pablo Bay is San Francisco Bay. </w:t>
      </w:r>
    </w:p>
    <w:p w:rsidR="004600F1" w:rsidRDefault="004600F1" w:rsidP="00B42DA1">
      <w:pPr>
        <w:spacing w:line="360" w:lineRule="auto"/>
        <w:ind w:firstLine="720"/>
        <w:contextualSpacing/>
      </w:pPr>
      <w:r>
        <w:t xml:space="preserve">Before large-scale changes began in the </w:t>
      </w:r>
      <w:r w:rsidR="005C4760">
        <w:t>mid-1800s</w:t>
      </w:r>
      <w:r>
        <w:t xml:space="preserve">, the SSJ </w:t>
      </w:r>
      <w:proofErr w:type="gramStart"/>
      <w:r>
        <w:t>was characterized</w:t>
      </w:r>
      <w:proofErr w:type="gramEnd"/>
      <w:r>
        <w:t xml:space="preserve"> as an unregulated tidal marsh prone to extensive flooding (Nichols et al. 1986). During the Gold Rush in the 1850s, critical sturgeon habitat </w:t>
      </w:r>
      <w:proofErr w:type="gramStart"/>
      <w:r>
        <w:t>was disturbed</w:t>
      </w:r>
      <w:proofErr w:type="gramEnd"/>
      <w:r>
        <w:t xml:space="preserve"> by mining, </w:t>
      </w:r>
      <w:r w:rsidR="00B30D19">
        <w:t>urbanization</w:t>
      </w:r>
      <w:r>
        <w:t xml:space="preserve">, and agricultural development. Early developments diverted water, desiccated wetlands, channelized small </w:t>
      </w:r>
      <w:r>
        <w:lastRenderedPageBreak/>
        <w:t xml:space="preserve">tributaries, and increased salinity across the SSJ (Nichols et al. 1986). Currently, the SSJ serves as the world’s largest regulated water storage and transportation system (Nichols et al. 1986; </w:t>
      </w:r>
      <w:r w:rsidR="009010B8">
        <w:t xml:space="preserve">Cloern and </w:t>
      </w:r>
      <w:proofErr w:type="spellStart"/>
      <w:r w:rsidR="009010B8">
        <w:t>Jassby</w:t>
      </w:r>
      <w:proofErr w:type="spellEnd"/>
      <w:r w:rsidR="009010B8">
        <w:t xml:space="preserve"> 2012; </w:t>
      </w:r>
      <w:r>
        <w:t xml:space="preserve">Jackson et al. 2016). </w:t>
      </w:r>
      <w:proofErr w:type="gramStart"/>
      <w:r>
        <w:t xml:space="preserve">Water management practices </w:t>
      </w:r>
      <w:r w:rsidR="005C4760">
        <w:t xml:space="preserve">in the SSJ and SFE </w:t>
      </w:r>
      <w:r>
        <w:t>directed primarily for agricultural use, flood control, and power generation has led to the construction of over 20 dams, 1,600 km o</w:t>
      </w:r>
      <w:r w:rsidR="005C4760">
        <w:t xml:space="preserve">f levees, and hundreds of water-diversion facilities </w:t>
      </w:r>
      <w:r w:rsidR="00B30D19">
        <w:t xml:space="preserve">that </w:t>
      </w:r>
      <w:r w:rsidR="005C4760">
        <w:t>further augment</w:t>
      </w:r>
      <w:r>
        <w:t xml:space="preserve"> natural environmental conditions (e.g., floodplain connec</w:t>
      </w:r>
      <w:r w:rsidR="005C4760">
        <w:t>tivity, temperature, streamflow) and sturgeon habitat</w:t>
      </w:r>
      <w:r>
        <w:t xml:space="preserve"> </w:t>
      </w:r>
      <w:r w:rsidR="005C4760">
        <w:t xml:space="preserve">(Jaffe et al. 2007; </w:t>
      </w:r>
      <w:proofErr w:type="spellStart"/>
      <w:r w:rsidR="000C7551">
        <w:t>Grimaldo</w:t>
      </w:r>
      <w:proofErr w:type="spellEnd"/>
      <w:r w:rsidR="000C7551">
        <w:t xml:space="preserve"> et al. 2009; </w:t>
      </w:r>
      <w:r w:rsidR="005C4760">
        <w:t xml:space="preserve">Mussen et al. 2014; </w:t>
      </w:r>
      <w:r>
        <w:t>Jackson et al. 2016</w:t>
      </w:r>
      <w:r w:rsidR="005C4760">
        <w:t>).</w:t>
      </w:r>
      <w:proofErr w:type="gramEnd"/>
      <w:r w:rsidR="005C4760">
        <w:t xml:space="preserve"> In addition, water-diversion structures</w:t>
      </w:r>
      <w:r>
        <w:t xml:space="preserve"> throughout the SSJ and SFE entrain fishes</w:t>
      </w:r>
      <w:r w:rsidR="00C65688">
        <w:t xml:space="preserve">, including juvenile </w:t>
      </w:r>
      <w:r w:rsidR="008E792D">
        <w:t xml:space="preserve">sturgeon, potentially </w:t>
      </w:r>
      <w:r w:rsidR="008E792D">
        <w:rPr>
          <w:shd w:val="clear" w:color="auto" w:fill="FFFFFF"/>
        </w:rPr>
        <w:t>contributing as an additional source of mortality</w:t>
      </w:r>
      <w:r w:rsidR="008E792D">
        <w:t xml:space="preserve"> </w:t>
      </w:r>
      <w:r>
        <w:t>(</w:t>
      </w:r>
      <w:proofErr w:type="spellStart"/>
      <w:r w:rsidR="000C7551">
        <w:t>Grimaldo</w:t>
      </w:r>
      <w:proofErr w:type="spellEnd"/>
      <w:r w:rsidR="000C7551">
        <w:t xml:space="preserve"> et al. 2009; </w:t>
      </w:r>
      <w:r>
        <w:t xml:space="preserve">Mussen et al. 2014). </w:t>
      </w:r>
    </w:p>
    <w:p w:rsidR="004600F1" w:rsidRDefault="004600F1" w:rsidP="00B42DA1">
      <w:pPr>
        <w:spacing w:line="360" w:lineRule="auto"/>
        <w:ind w:firstLine="720"/>
        <w:contextualSpacing/>
      </w:pPr>
      <w:r>
        <w:t xml:space="preserve">Altered habitat and hydrological conditions are a significant cause of universal declines in abundance and distribution of native fishes in the SFE and SSJ (Skinner 1962; Nichols et al. 1986; Moyle et al. 2011).  In addition, more than 250 non-native species </w:t>
      </w:r>
      <w:proofErr w:type="gramStart"/>
      <w:r>
        <w:t>have been introduced</w:t>
      </w:r>
      <w:proofErr w:type="gramEnd"/>
      <w:r>
        <w:t xml:space="preserve"> to the SSJ and SFE (Moyle et al. 2011). Pinnipeds and several non-native fishes, such as Striped Bass, Common Carp </w:t>
      </w:r>
      <w:proofErr w:type="spellStart"/>
      <w:r w:rsidRPr="005012A5">
        <w:rPr>
          <w:i/>
        </w:rPr>
        <w:t>Cyprinus</w:t>
      </w:r>
      <w:proofErr w:type="spellEnd"/>
      <w:r>
        <w:t xml:space="preserve"> </w:t>
      </w:r>
      <w:proofErr w:type="spellStart"/>
      <w:r w:rsidRPr="005012A5">
        <w:rPr>
          <w:i/>
        </w:rPr>
        <w:t>carpio</w:t>
      </w:r>
      <w:proofErr w:type="spellEnd"/>
      <w:r>
        <w:t xml:space="preserve">, and Largemouth Bass </w:t>
      </w:r>
      <w:proofErr w:type="spellStart"/>
      <w:r w:rsidRPr="005012A5">
        <w:rPr>
          <w:i/>
        </w:rPr>
        <w:t>Micropterus</w:t>
      </w:r>
      <w:proofErr w:type="spellEnd"/>
      <w:r>
        <w:t xml:space="preserve"> </w:t>
      </w:r>
      <w:proofErr w:type="spellStart"/>
      <w:r w:rsidRPr="005012A5">
        <w:rPr>
          <w:i/>
        </w:rPr>
        <w:t>salmoides</w:t>
      </w:r>
      <w:proofErr w:type="spellEnd"/>
      <w:r>
        <w:t xml:space="preserve"> </w:t>
      </w:r>
      <w:proofErr w:type="gramStart"/>
      <w:r>
        <w:t>have been documented</w:t>
      </w:r>
      <w:proofErr w:type="gramEnd"/>
      <w:r>
        <w:t xml:space="preserve"> preying on juvenile White Sturgeon (Miller and Beckman 1996; M. L. Gingras, CDFW, unpublished data). The native fish assemblage of the SSJ and SFE includes 40 species, 17 of which are endemic (Moyle et al. 2011). The five anadromous fishes identified for restoration by the CVPIA are Chinook Salmon </w:t>
      </w:r>
      <w:r w:rsidRPr="005012A5">
        <w:rPr>
          <w:i/>
        </w:rPr>
        <w:t>Oncorhynchus</w:t>
      </w:r>
      <w:r>
        <w:t xml:space="preserve"> </w:t>
      </w:r>
      <w:proofErr w:type="spellStart"/>
      <w:r w:rsidRPr="005012A5">
        <w:rPr>
          <w:i/>
        </w:rPr>
        <w:t>tshawtscha</w:t>
      </w:r>
      <w:proofErr w:type="spellEnd"/>
      <w:r>
        <w:t xml:space="preserve">, steelhead </w:t>
      </w:r>
      <w:r w:rsidRPr="005012A5">
        <w:rPr>
          <w:i/>
        </w:rPr>
        <w:t>O. mykiss</w:t>
      </w:r>
      <w:r>
        <w:t xml:space="preserve">, American Shad </w:t>
      </w:r>
      <w:r w:rsidRPr="005012A5">
        <w:rPr>
          <w:i/>
        </w:rPr>
        <w:t>Alosa</w:t>
      </w:r>
      <w:r>
        <w:t xml:space="preserve"> </w:t>
      </w:r>
      <w:r w:rsidRPr="005012A5">
        <w:rPr>
          <w:i/>
        </w:rPr>
        <w:t>sapidissima</w:t>
      </w:r>
      <w:r>
        <w:t xml:space="preserve">, White Sturgeon, and Green Sturgeon </w:t>
      </w:r>
      <w:r w:rsidRPr="005012A5">
        <w:rPr>
          <w:i/>
        </w:rPr>
        <w:t>A</w:t>
      </w:r>
      <w:r>
        <w:t xml:space="preserve">. </w:t>
      </w:r>
      <w:r w:rsidRPr="005012A5">
        <w:rPr>
          <w:i/>
        </w:rPr>
        <w:t>medirostris</w:t>
      </w:r>
      <w:r>
        <w:t>.</w:t>
      </w:r>
    </w:p>
    <w:p w:rsidR="004600F1" w:rsidRDefault="004600F1" w:rsidP="00B42DA1">
      <w:pPr>
        <w:spacing w:line="360" w:lineRule="auto"/>
        <w:contextualSpacing/>
      </w:pPr>
    </w:p>
    <w:p w:rsidR="004600F1" w:rsidRPr="005012A5" w:rsidRDefault="004600F1" w:rsidP="00B42DA1">
      <w:pPr>
        <w:spacing w:line="360" w:lineRule="auto"/>
        <w:contextualSpacing/>
        <w:rPr>
          <w:i/>
        </w:rPr>
      </w:pPr>
      <w:r w:rsidRPr="005012A5">
        <w:rPr>
          <w:i/>
        </w:rPr>
        <w:t>Field sampling and laboratory processing</w:t>
      </w:r>
      <w:r w:rsidR="00B42DA1">
        <w:rPr>
          <w:i/>
        </w:rPr>
        <w:t>.</w:t>
      </w:r>
      <w:r w:rsidR="00B42DA1">
        <w:rPr>
          <w:rFonts w:eastAsia="Times New Roman"/>
        </w:rPr>
        <w:t>—</w:t>
      </w:r>
    </w:p>
    <w:p w:rsidR="004600F1" w:rsidRDefault="004600F1" w:rsidP="00B42DA1">
      <w:pPr>
        <w:spacing w:line="360" w:lineRule="auto"/>
        <w:ind w:firstLine="720"/>
        <w:contextualSpacing/>
      </w:pPr>
      <w:r>
        <w:t xml:space="preserve">Sampling for White Sturgeon occurred in Suisun and San Pablo bays </w:t>
      </w:r>
      <w:r w:rsidR="002A65B7">
        <w:t>from August through October 2014–2015 and in September and October of 2016</w:t>
      </w:r>
      <w:r>
        <w:t xml:space="preserve">. White Sturgeon </w:t>
      </w:r>
      <w:proofErr w:type="gramStart"/>
      <w:r>
        <w:t>were</w:t>
      </w:r>
      <w:proofErr w:type="gramEnd"/>
      <w:r>
        <w:t xml:space="preserve"> sampled with drifted 183-m trammel nets. Nets were composed of four 45.7-m contiguous panels of mesh. The outer walls were 3.7-m-deep panels with multifilament nylon twine. Each 45.7-m panel had a single inner mesh panel of </w:t>
      </w:r>
      <w:r w:rsidRPr="005710BB">
        <w:t>multi-strand monofilament twist gillnet</w:t>
      </w:r>
      <w:r>
        <w:t xml:space="preserve"> that alternated between 15.2, 17.8, or 20.3-cm stretch mesh. Inflatable buoys </w:t>
      </w:r>
      <w:proofErr w:type="gramStart"/>
      <w:r>
        <w:t>were attached</w:t>
      </w:r>
      <w:proofErr w:type="gramEnd"/>
      <w:r>
        <w:t xml:space="preserve"> </w:t>
      </w:r>
      <w:r w:rsidR="00007E99">
        <w:t>in</w:t>
      </w:r>
      <w:r>
        <w:t xml:space="preserve"> the middle and </w:t>
      </w:r>
      <w:r w:rsidR="00007E99">
        <w:t>at both</w:t>
      </w:r>
      <w:r>
        <w:t xml:space="preserve"> ends of the net to help the net drift and to p</w:t>
      </w:r>
      <w:r w:rsidR="00007E99">
        <w:t xml:space="preserve">revent the net from tangling </w:t>
      </w:r>
      <w:r>
        <w:t xml:space="preserve">while deployed. Trammel nets </w:t>
      </w:r>
      <w:proofErr w:type="gramStart"/>
      <w:r>
        <w:t>were drifted</w:t>
      </w:r>
      <w:proofErr w:type="gramEnd"/>
      <w:r>
        <w:t xml:space="preserve"> perpendicular to the prevailing wind or current in locations with signs </w:t>
      </w:r>
      <w:r>
        <w:lastRenderedPageBreak/>
        <w:t>of sturgeon aggregations while avoiding known snags. Nets soaked for approximately 30 minutes before retrieval with a hydraulic lifter.</w:t>
      </w:r>
    </w:p>
    <w:p w:rsidR="004600F1" w:rsidRDefault="004600F1" w:rsidP="00B42DA1">
      <w:pPr>
        <w:spacing w:line="360" w:lineRule="auto"/>
        <w:ind w:firstLine="720"/>
        <w:contextualSpacing/>
      </w:pPr>
      <w:r>
        <w:t xml:space="preserve">Upon net retrieval, captured White Sturgeon </w:t>
      </w:r>
      <w:proofErr w:type="gramStart"/>
      <w:r>
        <w:t xml:space="preserve">were </w:t>
      </w:r>
      <w:r w:rsidR="00E929BA">
        <w:t>inspected</w:t>
      </w:r>
      <w:r>
        <w:t xml:space="preserve"> for tags (e.g., Carlin disc-dangler reward tags, passive integrated transponder tags) and measured for FL to the nearest centimeter</w:t>
      </w:r>
      <w:proofErr w:type="gramEnd"/>
      <w:r>
        <w:t xml:space="preserve">. Additionally, the inner panel mesh size that caught the White Sturgeon </w:t>
      </w:r>
      <w:proofErr w:type="gramStart"/>
      <w:r>
        <w:t>was recorded</w:t>
      </w:r>
      <w:proofErr w:type="gramEnd"/>
      <w:r>
        <w:t xml:space="preserve">. White Sturgeon with no prior tags and measured 84–204 cm FL had a Carlin disc-dangler reward tag inserted through the musculature proximal to the dorsal fin. Each tag </w:t>
      </w:r>
      <w:proofErr w:type="gramStart"/>
      <w:r>
        <w:t>was labeled</w:t>
      </w:r>
      <w:proofErr w:type="gramEnd"/>
      <w:r>
        <w:t xml:space="preserve"> with a monetary value of US$20, US$50, US$100, or US$150 and a return address. A section of the anterior left pectoral fin ray proximal to the body wall </w:t>
      </w:r>
      <w:proofErr w:type="gramStart"/>
      <w:r>
        <w:t>was taken</w:t>
      </w:r>
      <w:proofErr w:type="gramEnd"/>
      <w:r>
        <w:t xml:space="preserve"> from five White Sturgeon per 1-cm length-group to estimate fish age (Nguyen et al. 2016). </w:t>
      </w:r>
    </w:p>
    <w:p w:rsidR="004600F1" w:rsidRDefault="004600F1" w:rsidP="00B42DA1">
      <w:pPr>
        <w:spacing w:line="360" w:lineRule="auto"/>
        <w:ind w:firstLine="720"/>
        <w:contextualSpacing/>
      </w:pPr>
      <w:r>
        <w:t xml:space="preserve">Pectoral fin rays </w:t>
      </w:r>
      <w:proofErr w:type="gramStart"/>
      <w:r>
        <w:t>were mounted</w:t>
      </w:r>
      <w:proofErr w:type="gramEnd"/>
      <w:r>
        <w:t xml:space="preserve"> in epoxy following methods outlined in Koch and Quist (2007). A cross-section </w:t>
      </w:r>
      <w:proofErr w:type="gramStart"/>
      <w:r>
        <w:t>was taken</w:t>
      </w:r>
      <w:proofErr w:type="gramEnd"/>
      <w:r>
        <w:t xml:space="preserve"> from each encapsulated fin ray with an </w:t>
      </w:r>
      <w:proofErr w:type="spellStart"/>
      <w:r>
        <w:t>IsoMet</w:t>
      </w:r>
      <w:proofErr w:type="spellEnd"/>
      <w:r>
        <w:t xml:space="preserve"> low-speed saw (</w:t>
      </w:r>
      <w:proofErr w:type="spellStart"/>
      <w:r>
        <w:t>Beuhler</w:t>
      </w:r>
      <w:proofErr w:type="spellEnd"/>
      <w:r>
        <w:t xml:space="preserve">, Lake Bluff, IL). Two or three sections varying in width from 0.83–1.25 mm </w:t>
      </w:r>
      <w:proofErr w:type="gramStart"/>
      <w:r>
        <w:t>were cut</w:t>
      </w:r>
      <w:proofErr w:type="gramEnd"/>
      <w:r>
        <w:t xml:space="preserve"> from the proximal end of the fin ray to ensure at least one readable section was available for age and growth analyses. Cross-sectioned fin rays were aged using a dissecting scope and transmitted light. Image-Pro Plus software (</w:t>
      </w:r>
      <w:proofErr w:type="spellStart"/>
      <w:r>
        <w:t>MediaCybernetics</w:t>
      </w:r>
      <w:proofErr w:type="spellEnd"/>
      <w:r>
        <w:t xml:space="preserve">, Rockville, MD) </w:t>
      </w:r>
      <w:proofErr w:type="gramStart"/>
      <w:r>
        <w:t>was used</w:t>
      </w:r>
      <w:proofErr w:type="gramEnd"/>
      <w:r>
        <w:t xml:space="preserve"> to measure the distance between annuli. Annuli </w:t>
      </w:r>
      <w:proofErr w:type="gramStart"/>
      <w:r>
        <w:t>were enumerated</w:t>
      </w:r>
      <w:proofErr w:type="gramEnd"/>
      <w:r>
        <w:t xml:space="preserve"> without prior knowledge of fish length. Before ageing White Sturgeon fin rays from the SSJ, the senior author gained experienced by estimating ages and measuring growth increments of known-age White Sturgeon from the Kootenai River (</w:t>
      </w:r>
      <w:r w:rsidRPr="005012A5">
        <w:rPr>
          <w:i/>
        </w:rPr>
        <w:t xml:space="preserve">n </w:t>
      </w:r>
      <w:r>
        <w:t xml:space="preserve">= 157). </w:t>
      </w:r>
      <w:r w:rsidR="00196A46">
        <w:t xml:space="preserve">Furthermore, </w:t>
      </w:r>
      <w:proofErr w:type="gramStart"/>
      <w:r w:rsidR="00196A46">
        <w:t>t</w:t>
      </w:r>
      <w:r>
        <w:t>he ages of a subsample of 91 White Sturgeon fin rays from the SSJ were independently estimated by three readers to assess the precision of the age estimates</w:t>
      </w:r>
      <w:proofErr w:type="gramEnd"/>
      <w:r>
        <w:t xml:space="preserve">. </w:t>
      </w:r>
      <w:proofErr w:type="gramStart"/>
      <w:r>
        <w:t>All remaining fin ray sections were aged by one reader</w:t>
      </w:r>
      <w:proofErr w:type="gramEnd"/>
      <w:r>
        <w:t>.</w:t>
      </w:r>
    </w:p>
    <w:p w:rsidR="004600F1" w:rsidRDefault="004600F1" w:rsidP="00B42DA1">
      <w:pPr>
        <w:spacing w:line="360" w:lineRule="auto"/>
        <w:contextualSpacing/>
      </w:pPr>
    </w:p>
    <w:p w:rsidR="004600F1" w:rsidRPr="005012A5" w:rsidRDefault="004600F1" w:rsidP="00B42DA1">
      <w:pPr>
        <w:spacing w:line="360" w:lineRule="auto"/>
        <w:contextualSpacing/>
        <w:rPr>
          <w:i/>
        </w:rPr>
      </w:pPr>
      <w:r w:rsidRPr="005012A5">
        <w:rPr>
          <w:i/>
        </w:rPr>
        <w:t>Data analysis</w:t>
      </w:r>
      <w:r w:rsidR="00B42DA1">
        <w:rPr>
          <w:i/>
        </w:rPr>
        <w:t>.</w:t>
      </w:r>
      <w:r w:rsidR="00B42DA1">
        <w:rPr>
          <w:rFonts w:eastAsia="Times New Roman"/>
        </w:rPr>
        <w:t>—</w:t>
      </w:r>
    </w:p>
    <w:p w:rsidR="004600F1" w:rsidRDefault="004600F1" w:rsidP="00B42DA1">
      <w:pPr>
        <w:spacing w:line="360" w:lineRule="auto"/>
        <w:ind w:firstLine="720"/>
        <w:contextualSpacing/>
      </w:pPr>
      <w:r>
        <w:t xml:space="preserve">Statistical analyses </w:t>
      </w:r>
      <w:proofErr w:type="gramStart"/>
      <w:r>
        <w:t>were performed</w:t>
      </w:r>
      <w:proofErr w:type="gramEnd"/>
      <w:r>
        <w:t xml:space="preserve"> in </w:t>
      </w:r>
      <w:r w:rsidR="00196A46">
        <w:t xml:space="preserve">program </w:t>
      </w:r>
      <w:r>
        <w:t xml:space="preserve">R using the Fish Stock Assessment package (Ogle 2017; R Core team 2018). Mean back-calculated length at age for individual fish </w:t>
      </w:r>
      <w:proofErr w:type="gramStart"/>
      <w:r>
        <w:t>was estimated</w:t>
      </w:r>
      <w:proofErr w:type="gramEnd"/>
      <w:r>
        <w:t xml:space="preserve"> using the Dahl-Lea method (Ricker 1975; Quist et al. 2012). Estimated back-calculated length-at-age data </w:t>
      </w:r>
      <w:proofErr w:type="gramStart"/>
      <w:r>
        <w:t>were used</w:t>
      </w:r>
      <w:proofErr w:type="gramEnd"/>
      <w:r>
        <w:t xml:space="preserve"> to model growth described by the von Bertalanffy growth model for both sexes: </w:t>
      </w:r>
    </w:p>
    <w:p w:rsidR="004600F1" w:rsidRDefault="006D3CF8" w:rsidP="006D3CF8">
      <w:pPr>
        <w:spacing w:line="360" w:lineRule="auto"/>
        <w:contextualSpacing/>
        <w:jc w:val="center"/>
      </w:pP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oMath>
      <w:r>
        <w:t>,</w:t>
      </w:r>
    </w:p>
    <w:p w:rsidR="004600F1" w:rsidRDefault="004600F1" w:rsidP="00B42DA1">
      <w:pPr>
        <w:spacing w:line="360" w:lineRule="auto"/>
        <w:contextualSpacing/>
      </w:pPr>
      <w:commentRangeStart w:id="39"/>
      <w:proofErr w:type="gramStart"/>
      <w:r>
        <w:lastRenderedPageBreak/>
        <w:t>where</w:t>
      </w:r>
      <w:proofErr w:type="gramEnd"/>
      <w:r>
        <w:t xml:space="preserve"> </w:t>
      </w:r>
      <w:r w:rsidRPr="00CA79C6">
        <w:rPr>
          <w:i/>
        </w:rPr>
        <w:t>L</w:t>
      </w:r>
      <w:r w:rsidRPr="00CA79C6">
        <w:rPr>
          <w:i/>
          <w:vertAlign w:val="subscript"/>
        </w:rPr>
        <w:t>t</w:t>
      </w:r>
      <w:r>
        <w:t xml:space="preserve"> (cm)</w:t>
      </w:r>
      <w:commentRangeEnd w:id="39"/>
      <w:r w:rsidR="008B2B97">
        <w:rPr>
          <w:rStyle w:val="CommentReference"/>
        </w:rPr>
        <w:commentReference w:id="39"/>
      </w:r>
      <w:r>
        <w:t xml:space="preserve"> is fork length at time </w:t>
      </w:r>
      <w:r w:rsidRPr="005012A5">
        <w:rPr>
          <w:i/>
        </w:rPr>
        <w:t>t</w:t>
      </w:r>
      <w:r>
        <w:t xml:space="preserve">, </w:t>
      </w:r>
      <w:r w:rsidRPr="005012A5">
        <w:rPr>
          <w:i/>
        </w:rPr>
        <w:t>L</w:t>
      </w:r>
      <w:r w:rsidRPr="005012A5">
        <w:rPr>
          <w:i/>
          <w:vertAlign w:val="subscript"/>
        </w:rPr>
        <w:t>∞</w:t>
      </w:r>
      <w:r>
        <w:t xml:space="preserve"> is the mean maximum length, </w:t>
      </w:r>
      <w:r w:rsidRPr="005012A5">
        <w:rPr>
          <w:i/>
        </w:rPr>
        <w:t>K</w:t>
      </w:r>
      <w:r>
        <w:t xml:space="preserve"> is the growth coefficient, and </w:t>
      </w:r>
      <w:r w:rsidRPr="005012A5">
        <w:rPr>
          <w:i/>
        </w:rPr>
        <w:t>t</w:t>
      </w:r>
      <w:r w:rsidRPr="005012A5">
        <w:rPr>
          <w:i/>
          <w:vertAlign w:val="subscript"/>
        </w:rPr>
        <w:t>o</w:t>
      </w:r>
      <w:r w:rsidRPr="005012A5">
        <w:rPr>
          <w:i/>
        </w:rPr>
        <w:t xml:space="preserve"> </w:t>
      </w:r>
      <w:r>
        <w:t xml:space="preserve">is the theoretical age when length is zero (von Bertalanffy 1938; Ogle et al. 2017). </w:t>
      </w:r>
    </w:p>
    <w:p w:rsidR="004600F1" w:rsidRDefault="004600F1" w:rsidP="00B42DA1">
      <w:pPr>
        <w:spacing w:line="360" w:lineRule="auto"/>
        <w:ind w:firstLine="720"/>
        <w:contextualSpacing/>
      </w:pPr>
      <w:r>
        <w:t xml:space="preserve">An age-length key was used to estimate </w:t>
      </w:r>
      <w:del w:id="40" w:author="Gingras" w:date="2018-09-29T12:03:00Z">
        <w:r w:rsidDel="008B2B97">
          <w:delText xml:space="preserve">the length and </w:delText>
        </w:r>
      </w:del>
      <w:r>
        <w:t xml:space="preserve">age distributions </w:t>
      </w:r>
      <w:r w:rsidR="008F1126">
        <w:t xml:space="preserve">of </w:t>
      </w:r>
      <w:r>
        <w:t>all White Sturgeon sampled by CDFW from 2014–2016 (Quist et al. 2012). However, passive entanglement gears are size selective and produce biased length-frequency distributions (</w:t>
      </w:r>
      <w:proofErr w:type="spellStart"/>
      <w:r>
        <w:t>Erzini</w:t>
      </w:r>
      <w:proofErr w:type="spellEnd"/>
      <w:r>
        <w:t xml:space="preserve"> et al. 2006; Hubert et al. 2012; </w:t>
      </w:r>
      <w:proofErr w:type="spellStart"/>
      <w:r>
        <w:t>Gabr</w:t>
      </w:r>
      <w:proofErr w:type="spellEnd"/>
      <w:r>
        <w:t xml:space="preserve"> and Mal 2016).  As such, the SELECT (Share Each Length’s Catch Total) method was used to estimate the relative retention probabilities for 34 different length classes of White Sturgeon from the trammel net catch rates (Millar and Fryer 1999). We adjusted for unequal fishing power among mesh sizes and assessed combinations of five selectivity models (i.e., normal location, normal scale, log normal, gamma, </w:t>
      </w:r>
      <w:proofErr w:type="gramStart"/>
      <w:r>
        <w:t>bi</w:t>
      </w:r>
      <w:proofErr w:type="gramEnd"/>
      <w:r>
        <w:t xml:space="preserve">-modal). The model with the lowest mean deviance and residuals </w:t>
      </w:r>
      <w:proofErr w:type="gramStart"/>
      <w:r>
        <w:t>was chosen</w:t>
      </w:r>
      <w:proofErr w:type="gramEnd"/>
      <w:r>
        <w:t xml:space="preserve"> as the top model. Using the top model, the adjusted length distribution </w:t>
      </w:r>
      <w:proofErr w:type="gramStart"/>
      <w:r>
        <w:t>was estimated</w:t>
      </w:r>
      <w:proofErr w:type="gramEnd"/>
      <w:r>
        <w:t xml:space="preserve"> by dividing the catch of each length class by the estimated overall selectivity for that length class (Millar 1992</w:t>
      </w:r>
      <w:r w:rsidR="00C65688">
        <w:t>; Ng et al. 2016</w:t>
      </w:r>
      <w:r>
        <w:t xml:space="preserve">). </w:t>
      </w:r>
      <w:r w:rsidRPr="00C501ED">
        <w:t xml:space="preserve">The population length-and age-frequency distributions </w:t>
      </w:r>
      <w:proofErr w:type="gramStart"/>
      <w:r w:rsidRPr="00C501ED">
        <w:t>were then estimated</w:t>
      </w:r>
      <w:proofErr w:type="gramEnd"/>
      <w:r w:rsidRPr="00C501ED">
        <w:t xml:space="preserve"> by applying the age-length key to the </w:t>
      </w:r>
      <w:r w:rsidR="00C501ED" w:rsidRPr="00C501ED">
        <w:t>adjusted</w:t>
      </w:r>
      <w:r w:rsidRPr="00C501ED">
        <w:t xml:space="preserve"> length frequencies (</w:t>
      </w:r>
      <w:proofErr w:type="spellStart"/>
      <w:r w:rsidRPr="00C501ED">
        <w:t>Erzini</w:t>
      </w:r>
      <w:proofErr w:type="spellEnd"/>
      <w:r w:rsidRPr="00C501ED">
        <w:t xml:space="preserve"> et al. 2006; Ng et al. 2016; </w:t>
      </w:r>
      <w:proofErr w:type="spellStart"/>
      <w:r w:rsidRPr="00C501ED">
        <w:t>Paukert</w:t>
      </w:r>
      <w:proofErr w:type="spellEnd"/>
      <w:r w:rsidRPr="00C501ED">
        <w:t xml:space="preserve"> and Spurgeon 2017).</w:t>
      </w:r>
      <w:r>
        <w:t xml:space="preserve"> </w:t>
      </w:r>
    </w:p>
    <w:p w:rsidR="004600F1" w:rsidRDefault="004600F1" w:rsidP="00B42DA1">
      <w:pPr>
        <w:spacing w:line="360" w:lineRule="auto"/>
        <w:ind w:firstLine="720"/>
        <w:contextualSpacing/>
      </w:pPr>
      <w:r>
        <w:t xml:space="preserve">Total annual survival </w:t>
      </w:r>
      <w:r w:rsidR="00B30D19">
        <w:t>of</w:t>
      </w:r>
      <w:r>
        <w:t xml:space="preserve"> age-3 to age-19 White Sturgeon was estimated for uncorrected and trammel net selectivity-corrected catch-at-age using the Chapman-Robson estimator with peak-plus </w:t>
      </w:r>
      <w:r w:rsidR="00C65688">
        <w:t xml:space="preserve">one </w:t>
      </w:r>
      <w:r>
        <w:t>criterion (</w:t>
      </w:r>
      <w:r w:rsidRPr="00CA79C6">
        <w:rPr>
          <w:i/>
        </w:rPr>
        <w:t>S</w:t>
      </w:r>
      <w:r>
        <w:t xml:space="preserve">; Chapman and Robson 1960; Smith et al. 2012). No direct estimates of age-specific mortality were available for larval or juvenile White Sturgeon in the SSJ as age-0 through age-2 White Sturgeon were absent from our samples. White Sturgeon mortality </w:t>
      </w:r>
      <w:proofErr w:type="gramStart"/>
      <w:r>
        <w:t>is assumed</w:t>
      </w:r>
      <w:proofErr w:type="gramEnd"/>
      <w:r>
        <w:t xml:space="preserve"> to follow a type-III survivorship curve with ≥ 99.9% mortality rate in the larval stage and reaching an asymptotic survival rate by age</w:t>
      </w:r>
      <w:ins w:id="41" w:author="Gingras" w:date="2018-09-29T13:44:00Z">
        <w:r w:rsidR="00995B2E">
          <w:t>-</w:t>
        </w:r>
      </w:ins>
      <w:del w:id="42" w:author="Gingras" w:date="2018-09-29T13:44:00Z">
        <w:r w:rsidDel="00995B2E">
          <w:delText xml:space="preserve"> </w:delText>
        </w:r>
      </w:del>
      <w:r>
        <w:t>3 (</w:t>
      </w:r>
      <w:proofErr w:type="spellStart"/>
      <w:r>
        <w:t>Houde</w:t>
      </w:r>
      <w:proofErr w:type="spellEnd"/>
      <w:r>
        <w:t xml:space="preserve"> 1987; Pine et al. 200</w:t>
      </w:r>
      <w:r w:rsidR="00CA79C6">
        <w:t>1). Mortality estimates for age-</w:t>
      </w:r>
      <w:r>
        <w:t xml:space="preserve">0 White Sturgeon were obtained from a study on Lake Sturgeon </w:t>
      </w:r>
      <w:r w:rsidRPr="00CA79C6">
        <w:rPr>
          <w:i/>
        </w:rPr>
        <w:t xml:space="preserve">A. </w:t>
      </w:r>
      <w:proofErr w:type="spellStart"/>
      <w:r w:rsidRPr="00CA79C6">
        <w:rPr>
          <w:i/>
        </w:rPr>
        <w:t>fulvescens</w:t>
      </w:r>
      <w:proofErr w:type="spellEnd"/>
      <w:r w:rsidR="00CA79C6">
        <w:t xml:space="preserve"> (</w:t>
      </w:r>
      <w:proofErr w:type="spellStart"/>
      <w:r w:rsidR="00CA79C6">
        <w:t>Caroffino</w:t>
      </w:r>
      <w:proofErr w:type="spellEnd"/>
      <w:r w:rsidR="00CA79C6">
        <w:t xml:space="preserve"> et al. 2010), age-</w:t>
      </w:r>
      <w:r>
        <w:t xml:space="preserve">1 from Gulf Sturgeon </w:t>
      </w:r>
      <w:r w:rsidRPr="00CA79C6">
        <w:rPr>
          <w:i/>
        </w:rPr>
        <w:t xml:space="preserve">A. </w:t>
      </w:r>
      <w:proofErr w:type="spellStart"/>
      <w:r w:rsidRPr="00CA79C6">
        <w:rPr>
          <w:i/>
        </w:rPr>
        <w:t>oxyrhynchus</w:t>
      </w:r>
      <w:proofErr w:type="spellEnd"/>
      <w:r w:rsidRPr="00CA79C6">
        <w:rPr>
          <w:i/>
        </w:rPr>
        <w:t xml:space="preserve"> </w:t>
      </w:r>
      <w:proofErr w:type="spellStart"/>
      <w:r w:rsidRPr="00CA79C6">
        <w:rPr>
          <w:i/>
        </w:rPr>
        <w:t>desotoi</w:t>
      </w:r>
      <w:proofErr w:type="spellEnd"/>
      <w:r w:rsidR="00CA79C6">
        <w:t xml:space="preserve"> (Pine et al. 2001), and age-</w:t>
      </w:r>
      <w:r>
        <w:t xml:space="preserve">2 from White Sturgeon in the Kootenai River (Ireland et al. 2002). </w:t>
      </w:r>
    </w:p>
    <w:p w:rsidR="004600F1" w:rsidRDefault="004600F1" w:rsidP="00B42DA1">
      <w:pPr>
        <w:spacing w:line="360" w:lineRule="auto"/>
        <w:ind w:firstLine="720"/>
        <w:contextualSpacing/>
      </w:pPr>
      <w:r>
        <w:t>Exploitation (</w:t>
      </w:r>
      <w:r w:rsidRPr="00CA79C6">
        <w:rPr>
          <w:i/>
        </w:rPr>
        <w:t>µ</w:t>
      </w:r>
      <w:r>
        <w:t xml:space="preserve">) of White Sturgeon in the slot length limit </w:t>
      </w:r>
      <w:proofErr w:type="gramStart"/>
      <w:r>
        <w:t>was estimated</w:t>
      </w:r>
      <w:proofErr w:type="gramEnd"/>
      <w:r>
        <w:t xml:space="preserve"> as the fraction of Carlin disc-dangler reward tags reported by anglers divided by the number of tagged fish available for harvest over a 1-year period. The number of tag</w:t>
      </w:r>
      <w:r w:rsidR="003B6A92">
        <w:t>s returned</w:t>
      </w:r>
      <w:r>
        <w:t xml:space="preserve"> </w:t>
      </w:r>
      <w:proofErr w:type="gramStart"/>
      <w:r>
        <w:t>was adjusted</w:t>
      </w:r>
      <w:proofErr w:type="gramEnd"/>
      <w:r>
        <w:t xml:space="preserve"> for incomplete reporting, tagging mortality, and tag loss (Smith et al. 1990; Rien et al. 1994; Meyer et al. 2012). Research suggests that </w:t>
      </w:r>
      <w:proofErr w:type="gramStart"/>
      <w:r>
        <w:t>angler reporting</w:t>
      </w:r>
      <w:proofErr w:type="gramEnd"/>
      <w:r>
        <w:t xml:space="preserve"> rate varies by tag value (Pollock et al. 2001; </w:t>
      </w:r>
      <w:r>
        <w:lastRenderedPageBreak/>
        <w:t xml:space="preserve">Meyer et al. 2012). Therefore, we used tag return data from 2007–2015 to estimate the average reporting rate for each reward tag (i.e., US$20, US$50, US$100). Assuming a 100% return rate of the high-reward tags (i.e., US$150), annual reporting rates (Λ) </w:t>
      </w:r>
      <w:proofErr w:type="gramStart"/>
      <w:r>
        <w:t>were estimated</w:t>
      </w:r>
      <w:proofErr w:type="gramEnd"/>
      <w:r>
        <w:t xml:space="preserve"> using the equation:</w:t>
      </w:r>
    </w:p>
    <w:p w:rsidR="004600F1" w:rsidRDefault="00CA79C6" w:rsidP="00B42DA1">
      <w:pPr>
        <w:spacing w:line="360" w:lineRule="auto"/>
        <w:contextualSpacing/>
        <w:jc w:val="center"/>
      </w:pPr>
      <m:oMathPara>
        <m:oMath>
          <m:r>
            <w:rPr>
              <w:rFonts w:ascii="Cambria Math" w:hAnsi="Cambria Math"/>
            </w:rPr>
            <m:t xml:space="preserve">Λ= </m:t>
          </m:r>
          <m:f>
            <m:fPr>
              <m:ctrlPr>
                <w:rPr>
                  <w:rFonts w:ascii="Cambria Math" w:hAnsi="Cambria Math"/>
                  <w:i/>
                </w:rPr>
              </m:ctrlPr>
            </m:fPr>
            <m:num>
              <m:r>
                <w:rPr>
                  <w:rFonts w:ascii="Cambria Math" w:hAnsi="Cambria Math"/>
                </w:rPr>
                <m:t>R</m:t>
              </m:r>
              <m:r>
                <m:rPr>
                  <m:sty m:val="p"/>
                </m:rPr>
                <w:rPr>
                  <w:rFonts w:ascii="Cambria Math" w:hAnsi="Cambria Math"/>
                </w:rPr>
                <m:t>/</m:t>
              </m:r>
              <m:r>
                <w:rPr>
                  <w:rFonts w:ascii="Cambria Math" w:hAnsi="Cambria Math"/>
                </w:rPr>
                <m:t>N</m:t>
              </m:r>
            </m:num>
            <m:den>
              <m:r>
                <w:rPr>
                  <w:rFonts w:ascii="Cambria Math" w:hAnsi="Cambria Math"/>
                </w:rPr>
                <m:t>R'/N'</m:t>
              </m:r>
            </m:den>
          </m:f>
          <m:r>
            <w:rPr>
              <w:rFonts w:ascii="Cambria Math" w:hAnsi="Cambria Math"/>
            </w:rPr>
            <m:t xml:space="preserve"> ,</m:t>
          </m:r>
        </m:oMath>
      </m:oMathPara>
    </w:p>
    <w:p w:rsidR="004600F1" w:rsidRDefault="004600F1" w:rsidP="00B42DA1">
      <w:pPr>
        <w:spacing w:line="360" w:lineRule="auto"/>
        <w:contextualSpacing/>
      </w:pPr>
      <w:proofErr w:type="gramStart"/>
      <w:r>
        <w:t>where</w:t>
      </w:r>
      <w:proofErr w:type="gramEnd"/>
      <w:r>
        <w:t xml:space="preserve"> </w:t>
      </w:r>
      <w:r w:rsidRPr="00CA79C6">
        <w:rPr>
          <w:i/>
        </w:rPr>
        <w:t>R</w:t>
      </w:r>
      <w:r>
        <w:t xml:space="preserve"> is the number of low-reward tags returned by anglers, </w:t>
      </w:r>
      <w:r w:rsidRPr="00CA79C6">
        <w:rPr>
          <w:i/>
        </w:rPr>
        <w:t>N</w:t>
      </w:r>
      <w:r>
        <w:t xml:space="preserve"> is the total number of low-reward tags used, </w:t>
      </w:r>
      <w:r w:rsidRPr="00CA79C6">
        <w:rPr>
          <w:i/>
        </w:rPr>
        <w:t>R'</w:t>
      </w:r>
      <w:r>
        <w:t xml:space="preserve"> is the number of high-reward tags returned, and</w:t>
      </w:r>
      <w:r w:rsidRPr="00CA79C6">
        <w:rPr>
          <w:i/>
        </w:rPr>
        <w:t xml:space="preserve"> N</w:t>
      </w:r>
      <w:r w:rsidR="00CA79C6" w:rsidRPr="00CA79C6">
        <w:rPr>
          <w:i/>
        </w:rPr>
        <w:t>'</w:t>
      </w:r>
      <w:r>
        <w:t xml:space="preserve"> is the total number of high-reward tags used (Pollock et al. 2001). The number of annual tags returned </w:t>
      </w:r>
      <w:proofErr w:type="gramStart"/>
      <w:r>
        <w:t>was then corrected</w:t>
      </w:r>
      <w:proofErr w:type="gramEnd"/>
      <w:r>
        <w:t xml:space="preserve"> for </w:t>
      </w:r>
      <w:proofErr w:type="spellStart"/>
      <w:r>
        <w:t>nonreporting</w:t>
      </w:r>
      <w:proofErr w:type="spellEnd"/>
      <w:r>
        <w:t xml:space="preserve">. Annual exploitation </w:t>
      </w:r>
      <w:proofErr w:type="gramStart"/>
      <w:r>
        <w:t>was estimated</w:t>
      </w:r>
      <w:proofErr w:type="gramEnd"/>
      <w:r>
        <w:t xml:space="preserve"> </w:t>
      </w:r>
      <w:r w:rsidR="007C792D">
        <w:t>from</w:t>
      </w:r>
      <w:r>
        <w:t xml:space="preserve"> 2007–2015 as:</w:t>
      </w:r>
    </w:p>
    <w:p w:rsidR="00CA79C6" w:rsidRDefault="00CA79C6" w:rsidP="00B42DA1">
      <w:pPr>
        <w:spacing w:line="360" w:lineRule="auto"/>
        <w:contextualSpacing/>
      </w:pPr>
      <m:oMathPara>
        <m:oMath>
          <m:r>
            <w:rPr>
              <w:rFonts w:ascii="Cambria Math" w:hAnsi="Cambria Math"/>
            </w:rPr>
            <m:t xml:space="preserve">μ=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γ × θ </m:t>
              </m:r>
            </m:den>
          </m:f>
          <m:r>
            <w:rPr>
              <w:rFonts w:ascii="Cambria Math" w:hAnsi="Cambria Math"/>
            </w:rPr>
            <m:t xml:space="preserve"> </m:t>
          </m:r>
          <m:r>
            <m:rPr>
              <m:sty m:val="p"/>
            </m:rPr>
            <w:rPr>
              <w:rFonts w:ascii="Cambria Math" w:hAnsi="Cambria Math"/>
            </w:rPr>
            <m:t>,</m:t>
          </m:r>
        </m:oMath>
      </m:oMathPara>
    </w:p>
    <w:p w:rsidR="004600F1" w:rsidRDefault="004600F1" w:rsidP="00B42DA1">
      <w:pPr>
        <w:spacing w:line="360" w:lineRule="auto"/>
        <w:contextualSpacing/>
      </w:pPr>
      <w:proofErr w:type="gramStart"/>
      <w:r>
        <w:t>where</w:t>
      </w:r>
      <w:proofErr w:type="gramEnd"/>
      <w:r>
        <w:t xml:space="preserve"> </w:t>
      </w:r>
      <w:proofErr w:type="spellStart"/>
      <w:r w:rsidRPr="00CA79C6">
        <w:rPr>
          <w:i/>
        </w:rPr>
        <w:t>N</w:t>
      </w:r>
      <w:r w:rsidRPr="00CA79C6">
        <w:rPr>
          <w:i/>
          <w:vertAlign w:val="subscript"/>
        </w:rPr>
        <w:t>r</w:t>
      </w:r>
      <w:proofErr w:type="spellEnd"/>
      <w:r>
        <w:t xml:space="preserve"> is the corrected number of tags returned for harvested fish, </w:t>
      </w:r>
      <w:r w:rsidRPr="00CA79C6">
        <w:rPr>
          <w:i/>
        </w:rPr>
        <w:t>N</w:t>
      </w:r>
      <w:r w:rsidRPr="00CA79C6">
        <w:rPr>
          <w:vertAlign w:val="subscript"/>
        </w:rPr>
        <w:t>0</w:t>
      </w:r>
      <w:r>
        <w:t xml:space="preserve"> is the number of </w:t>
      </w:r>
      <w:del w:id="43" w:author="Gingras" w:date="2018-09-29T12:03:00Z">
        <w:r w:rsidDel="00EF0101">
          <w:delText xml:space="preserve">available </w:delText>
        </w:r>
      </w:del>
      <w:r>
        <w:t xml:space="preserve">fish tagged, γ is tag retention (i.e., 0.90; </w:t>
      </w:r>
      <w:commentRangeStart w:id="44"/>
      <w:r>
        <w:t>Rien et al. 1990</w:t>
      </w:r>
      <w:commentRangeEnd w:id="44"/>
      <w:r w:rsidR="007B3B71">
        <w:rPr>
          <w:rStyle w:val="CommentReference"/>
        </w:rPr>
        <w:commentReference w:id="44"/>
      </w:r>
      <w:r>
        <w:t xml:space="preserve">), and </w:t>
      </w:r>
      <w:r w:rsidRPr="00CA79C6">
        <w:rPr>
          <w:i/>
        </w:rPr>
        <w:t>θ</w:t>
      </w:r>
      <w:r>
        <w:t xml:space="preserve"> is survival of tagged fish (i.e., 1 – tagging mortality = 0.99; Smith et al. 1990). Additionally, because the harvest fishery </w:t>
      </w:r>
      <w:proofErr w:type="gramStart"/>
      <w:r>
        <w:t>is structured</w:t>
      </w:r>
      <w:proofErr w:type="gramEnd"/>
      <w:r>
        <w:t xml:space="preserve"> around specific lengths, we incorporated growth into and out of the harvest slot when calculating exploitation rates. Using the von Bertalanffy growth model, White Sturgeon </w:t>
      </w:r>
      <w:proofErr w:type="gramStart"/>
      <w:r>
        <w:t>were</w:t>
      </w:r>
      <w:proofErr w:type="gramEnd"/>
      <w:r>
        <w:t xml:space="preserve"> predicted to recruit to the fishery at 10.2 years of age (102 cm FL) and remain there for 5.2 years (152 cm FL). White Sturgeon that </w:t>
      </w:r>
      <w:proofErr w:type="gramStart"/>
      <w:r>
        <w:t>were</w:t>
      </w:r>
      <w:proofErr w:type="gramEnd"/>
      <w:r>
        <w:t xml:space="preserve"> tagged between the ages of 9.2 to 15.4 years of age were considered available for harvest during the 1-year period after tagging. We used the relationship for a Type 2 fishery (</w:t>
      </w:r>
      <w:r w:rsidRPr="00CA79C6">
        <w:rPr>
          <w:i/>
        </w:rPr>
        <w:t>F</w:t>
      </w:r>
      <w:r>
        <w:t xml:space="preserve"> = </w:t>
      </w:r>
      <w:r w:rsidRPr="00CA79C6">
        <w:rPr>
          <w:i/>
        </w:rPr>
        <w:t>µZ</w:t>
      </w:r>
      <w:r>
        <w:t>/</w:t>
      </w:r>
      <w:r w:rsidRPr="00CA79C6">
        <w:rPr>
          <w:i/>
        </w:rPr>
        <w:t>A</w:t>
      </w:r>
      <w:r>
        <w:t>) to convert instantaneous fishing mortality (</w:t>
      </w:r>
      <w:r w:rsidRPr="00CA79C6">
        <w:rPr>
          <w:i/>
        </w:rPr>
        <w:t>F</w:t>
      </w:r>
      <w:r>
        <w:t>) to exploitation</w:t>
      </w:r>
      <w:r w:rsidR="00453C0B">
        <w:t xml:space="preserve"> (Ricker 1975)</w:t>
      </w:r>
      <w:r>
        <w:t xml:space="preserve">. </w:t>
      </w:r>
    </w:p>
    <w:p w:rsidR="004600F1" w:rsidRDefault="004600F1" w:rsidP="00B42DA1">
      <w:pPr>
        <w:spacing w:line="360" w:lineRule="auto"/>
        <w:ind w:firstLine="720"/>
        <w:contextualSpacing/>
      </w:pPr>
      <w:r>
        <w:t>Instantaneous natural mortality (</w:t>
      </w:r>
      <w:r w:rsidRPr="005012A5">
        <w:rPr>
          <w:i/>
        </w:rPr>
        <w:t>M</w:t>
      </w:r>
      <w:r>
        <w:t xml:space="preserve">) was obtained by </w:t>
      </w:r>
      <w:r w:rsidRPr="005012A5">
        <w:rPr>
          <w:i/>
        </w:rPr>
        <w:t>M</w:t>
      </w:r>
      <w:r>
        <w:t xml:space="preserve"> = </w:t>
      </w:r>
      <w:r w:rsidRPr="005012A5">
        <w:rPr>
          <w:i/>
        </w:rPr>
        <w:t>Z</w:t>
      </w:r>
      <w:r w:rsidR="006655B5">
        <w:t>–</w:t>
      </w:r>
      <w:r w:rsidRPr="005012A5">
        <w:rPr>
          <w:i/>
        </w:rPr>
        <w:t>F</w:t>
      </w:r>
      <w:r>
        <w:t xml:space="preserve"> (Ricker 1975). Although we used this value of </w:t>
      </w:r>
      <w:r w:rsidRPr="00CA79C6">
        <w:rPr>
          <w:i/>
        </w:rPr>
        <w:t>M</w:t>
      </w:r>
      <w:r>
        <w:t xml:space="preserve"> in the population models, we compared our estimate of </w:t>
      </w:r>
      <w:r w:rsidRPr="005012A5">
        <w:rPr>
          <w:i/>
        </w:rPr>
        <w:t>M</w:t>
      </w:r>
      <w:r>
        <w:t xml:space="preserve"> to the average of four different estimates using meta-analysis estimator equations to account for uncertainty (Ng et al. 2016; Ogle 2016). Parameters from the estimated von Bertalanffy growth model, maximum observed age (i.e., 29 years), and water temperature data (ºC) from Suisun Bay, California, were used as inputs for equations from </w:t>
      </w:r>
      <w:proofErr w:type="spellStart"/>
      <w:r>
        <w:t>Pauly</w:t>
      </w:r>
      <w:proofErr w:type="spellEnd"/>
      <w:r>
        <w:t xml:space="preserve"> (1980), Hoeing (1983), and Then et al. (2015). Conditional natural mortality (</w:t>
      </w:r>
      <w:r w:rsidRPr="005012A5">
        <w:rPr>
          <w:i/>
        </w:rPr>
        <w:t>cm</w:t>
      </w:r>
      <w:r>
        <w:t xml:space="preserve">; mortality in the absence of exploitation) was then estimated </w:t>
      </w:r>
      <w:proofErr w:type="gramStart"/>
      <w:r>
        <w:t>as:</w:t>
      </w:r>
      <w:proofErr w:type="gramEnd"/>
      <w:r>
        <w:t xml:space="preserve"> </w:t>
      </w:r>
      <w:r w:rsidRPr="005012A5">
        <w:rPr>
          <w:i/>
        </w:rPr>
        <w:t>cm</w:t>
      </w:r>
      <w:r>
        <w:t xml:space="preserve"> = 1–e</w:t>
      </w:r>
      <w:r w:rsidRPr="005012A5">
        <w:rPr>
          <w:vertAlign w:val="superscript"/>
        </w:rPr>
        <w:t>-</w:t>
      </w:r>
      <w:r w:rsidRPr="005012A5">
        <w:rPr>
          <w:i/>
          <w:vertAlign w:val="superscript"/>
        </w:rPr>
        <w:t>M</w:t>
      </w:r>
      <w:r>
        <w:t xml:space="preserve"> (Ricker 1975). </w:t>
      </w:r>
    </w:p>
    <w:p w:rsidR="004600F1" w:rsidRDefault="004600F1" w:rsidP="00B42DA1">
      <w:pPr>
        <w:spacing w:line="360" w:lineRule="auto"/>
        <w:ind w:firstLine="720"/>
        <w:contextualSpacing/>
      </w:pPr>
      <w:r>
        <w:t xml:space="preserve">Data on the reproductive ecology (e.g., mean fecundity at age, age at first maturity, proportion of females spawning each year) of White Sturgeon are limited. White Sturgeon </w:t>
      </w:r>
      <w:proofErr w:type="gramStart"/>
      <w:r>
        <w:t>do</w:t>
      </w:r>
      <w:proofErr w:type="gramEnd"/>
      <w:r>
        <w:t xml:space="preserve"> not </w:t>
      </w:r>
      <w:r>
        <w:lastRenderedPageBreak/>
        <w:t xml:space="preserve">exhibit external sexual dimorphism making reproductive investigations invasive and costly. </w:t>
      </w:r>
      <w:r w:rsidR="003B6A92">
        <w:t>Therefore</w:t>
      </w:r>
      <w:r>
        <w:t xml:space="preserve">, previous research (i.e., Conte et al. 1988; Chapman 1989; DeVore et al. 1995; Chapman et al. 1996) </w:t>
      </w:r>
      <w:proofErr w:type="gramStart"/>
      <w:r>
        <w:t>was used</w:t>
      </w:r>
      <w:proofErr w:type="gramEnd"/>
      <w:r>
        <w:t xml:space="preserve"> to provide information on the reproductive parameters of White Sturgeon in the SSJ. Chapman (1989) examined the gonadal development of 421 wild female White Sturgeon</w:t>
      </w:r>
      <w:r w:rsidR="003B6A92">
        <w:t xml:space="preserve"> collected from the SSJ</w:t>
      </w:r>
      <w:r>
        <w:t xml:space="preserve">, 81 of which </w:t>
      </w:r>
      <w:proofErr w:type="gramStart"/>
      <w:r>
        <w:t>were considered</w:t>
      </w:r>
      <w:proofErr w:type="gramEnd"/>
      <w:r>
        <w:t xml:space="preserve"> mature. Using these data, age at first maturity and the probability of maturity at age (</w:t>
      </w:r>
      <w:proofErr w:type="spellStart"/>
      <w:r w:rsidRPr="00453C0B">
        <w:rPr>
          <w:i/>
        </w:rPr>
        <w:t>pm</w:t>
      </w:r>
      <w:r w:rsidRPr="00453C0B">
        <w:rPr>
          <w:i/>
          <w:vertAlign w:val="subscript"/>
        </w:rPr>
        <w:t>t</w:t>
      </w:r>
      <w:proofErr w:type="spellEnd"/>
      <w:r>
        <w:t xml:space="preserve">) </w:t>
      </w:r>
      <w:proofErr w:type="gramStart"/>
      <w:r>
        <w:t>were predicted</w:t>
      </w:r>
      <w:proofErr w:type="gramEnd"/>
      <w:r>
        <w:t xml:space="preserve"> with logistic regression. Fecundity at age (</w:t>
      </w:r>
      <w:r w:rsidRPr="00CA79C6">
        <w:rPr>
          <w:i/>
        </w:rPr>
        <w:t>f</w:t>
      </w:r>
      <w:r w:rsidRPr="00CA79C6">
        <w:rPr>
          <w:i/>
          <w:vertAlign w:val="subscript"/>
        </w:rPr>
        <w:t>i</w:t>
      </w:r>
      <w:r>
        <w:t xml:space="preserve">) </w:t>
      </w:r>
      <w:proofErr w:type="gramStart"/>
      <w:r>
        <w:t>was estimated</w:t>
      </w:r>
      <w:proofErr w:type="gramEnd"/>
      <w:r>
        <w:t xml:space="preserve"> for age-10 and older White Sturgeon using the equation developed for White Sturgeon in the lower, </w:t>
      </w:r>
      <w:proofErr w:type="spellStart"/>
      <w:r>
        <w:t>unimpounded</w:t>
      </w:r>
      <w:proofErr w:type="spellEnd"/>
      <w:r>
        <w:t xml:space="preserve"> Columbia River (DeVore et al. 1995). Fork length at </w:t>
      </w:r>
      <w:del w:id="45" w:author="Gingras" w:date="2018-09-29T13:44:00Z">
        <w:r w:rsidDel="00995B2E">
          <w:delText>age</w:delText>
        </w:r>
        <w:r w:rsidRPr="005012A5" w:rsidDel="00995B2E">
          <w:rPr>
            <w:i/>
          </w:rPr>
          <w:delText xml:space="preserve"> </w:delText>
        </w:r>
      </w:del>
      <w:ins w:id="46" w:author="Gingras" w:date="2018-09-29T13:44:00Z">
        <w:r w:rsidR="00995B2E">
          <w:t>age</w:t>
        </w:r>
        <w:r w:rsidR="00995B2E">
          <w:rPr>
            <w:i/>
          </w:rPr>
          <w:t>-</w:t>
        </w:r>
      </w:ins>
      <w:proofErr w:type="spellStart"/>
      <w:r w:rsidRPr="005012A5">
        <w:rPr>
          <w:i/>
        </w:rPr>
        <w:t>i</w:t>
      </w:r>
      <w:proofErr w:type="spellEnd"/>
      <w:r>
        <w:t xml:space="preserve"> (</w:t>
      </w:r>
      <w:proofErr w:type="spellStart"/>
      <w:r>
        <w:t>FL</w:t>
      </w:r>
      <w:r w:rsidRPr="005012A5">
        <w:rPr>
          <w:i/>
          <w:vertAlign w:val="subscript"/>
        </w:rPr>
        <w:t>i</w:t>
      </w:r>
      <w:proofErr w:type="spellEnd"/>
      <w:r>
        <w:t xml:space="preserve">; cm) </w:t>
      </w:r>
      <w:proofErr w:type="gramStart"/>
      <w:r>
        <w:t>was used</w:t>
      </w:r>
      <w:proofErr w:type="gramEnd"/>
      <w:r>
        <w:t xml:space="preserve"> to predict age-specific egg production. We did not use the estimate of fecundity described for White Sturgeon in the SSJ because the equation was based on the number of eggs collected surgically, which is estimated to be 40–60% less than if eggs were spawned naturally (J. P. Van Eenennaam, University of California–Davis, personal communication). Additionally, the fecundity equation from Chapman et al. (1996) </w:t>
      </w:r>
      <w:proofErr w:type="gramStart"/>
      <w:r>
        <w:t>is based</w:t>
      </w:r>
      <w:proofErr w:type="gramEnd"/>
      <w:r>
        <w:t xml:space="preserve"> on weight. Weight data </w:t>
      </w:r>
      <w:proofErr w:type="gramStart"/>
      <w:r>
        <w:t>were not collected</w:t>
      </w:r>
      <w:proofErr w:type="gramEnd"/>
      <w:r>
        <w:t xml:space="preserve"> during recent CDFW sampling efforts. </w:t>
      </w:r>
    </w:p>
    <w:p w:rsidR="004600F1" w:rsidRDefault="004600F1" w:rsidP="00B42DA1">
      <w:pPr>
        <w:spacing w:line="360" w:lineRule="auto"/>
        <w:contextualSpacing/>
      </w:pPr>
      <w:del w:id="47" w:author="Gingras" w:date="2018-09-29T12:04:00Z">
        <w:r w:rsidDel="00EF0101">
          <w:delText xml:space="preserve"> </w:delText>
        </w:r>
      </w:del>
      <w:r w:rsidR="005012A5">
        <w:tab/>
      </w:r>
      <w:r>
        <w:t xml:space="preserve">A female-based Leslie matrix model </w:t>
      </w:r>
      <w:proofErr w:type="gramStart"/>
      <w:r>
        <w:t>was used</w:t>
      </w:r>
      <w:proofErr w:type="gramEnd"/>
      <w:r>
        <w:t xml:space="preserve"> to assess the </w:t>
      </w:r>
      <w:ins w:id="48" w:author="Gingras" w:date="2018-09-29T12:05:00Z">
        <w:r w:rsidR="00EF0101">
          <w:t xml:space="preserve">SSJ </w:t>
        </w:r>
      </w:ins>
      <w:del w:id="49" w:author="Gingras" w:date="2018-09-29T12:05:00Z">
        <w:r w:rsidDel="00EF0101">
          <w:delText xml:space="preserve">response of the </w:delText>
        </w:r>
      </w:del>
      <w:r>
        <w:t>White Sturgeon population</w:t>
      </w:r>
      <w:ins w:id="50" w:author="Gingras" w:date="2018-09-29T12:05:00Z">
        <w:r w:rsidR="00EF0101">
          <w:t>’s</w:t>
        </w:r>
      </w:ins>
      <w:r>
        <w:t xml:space="preserve"> </w:t>
      </w:r>
      <w:ins w:id="51" w:author="Gingras" w:date="2018-09-29T12:05:00Z">
        <w:r w:rsidR="00EF0101">
          <w:t xml:space="preserve">response </w:t>
        </w:r>
      </w:ins>
      <w:r>
        <w:t>to prospective management actions</w:t>
      </w:r>
      <w:del w:id="52" w:author="Gingras" w:date="2018-09-29T12:05:00Z">
        <w:r w:rsidDel="00EF0101">
          <w:delText xml:space="preserve"> in the SSJ</w:delText>
        </w:r>
      </w:del>
      <w:r>
        <w:t xml:space="preserve"> (</w:t>
      </w:r>
      <w:r w:rsidR="003B6A92">
        <w:t xml:space="preserve">Horst 1977; Caswell 2001; </w:t>
      </w:r>
      <w:r>
        <w:t xml:space="preserve">Morris and </w:t>
      </w:r>
      <w:proofErr w:type="spellStart"/>
      <w:r>
        <w:t>Doak</w:t>
      </w:r>
      <w:proofErr w:type="spellEnd"/>
      <w:r>
        <w:t xml:space="preserve"> 2002). </w:t>
      </w:r>
      <w:r w:rsidR="00242233">
        <w:t>Population modeling a</w:t>
      </w:r>
      <w:r>
        <w:t xml:space="preserve">nalyses were conducted in R using functions from the </w:t>
      </w:r>
      <w:proofErr w:type="spellStart"/>
      <w:r>
        <w:t>popbio</w:t>
      </w:r>
      <w:proofErr w:type="spellEnd"/>
      <w:r>
        <w:t xml:space="preserve"> package (</w:t>
      </w:r>
      <w:proofErr w:type="spellStart"/>
      <w:r>
        <w:t>Stubben</w:t>
      </w:r>
      <w:proofErr w:type="spellEnd"/>
      <w:r>
        <w:t xml:space="preserve"> and Milligan 2007; R Core Team 2018). Data </w:t>
      </w:r>
      <w:r w:rsidR="003B6A92">
        <w:t xml:space="preserve">for the matrices </w:t>
      </w:r>
      <w:r>
        <w:t>were only available for White Sturgeon up to age</w:t>
      </w:r>
      <w:ins w:id="53" w:author="Gingras" w:date="2018-09-29T13:45:00Z">
        <w:r w:rsidR="00995B2E">
          <w:t>-</w:t>
        </w:r>
      </w:ins>
      <w:del w:id="54" w:author="Gingras" w:date="2018-09-29T13:45:00Z">
        <w:r w:rsidDel="00995B2E">
          <w:delText xml:space="preserve"> </w:delText>
        </w:r>
      </w:del>
      <w:r>
        <w:t xml:space="preserve">19 in the SSJ. However, it is </w:t>
      </w:r>
      <w:proofErr w:type="gramStart"/>
      <w:r>
        <w:t>not uncommon</w:t>
      </w:r>
      <w:proofErr w:type="gramEnd"/>
      <w:r>
        <w:t xml:space="preserve"> for White Sturgeon to live longer than 30 years (Hildebrand et al. 2016). As such, an age-20 and older life stage (hereafter 20+) was included in the models. A post-census breeding structure </w:t>
      </w:r>
      <w:proofErr w:type="gramStart"/>
      <w:r>
        <w:t>was constructed</w:t>
      </w:r>
      <w:proofErr w:type="gramEnd"/>
      <w:r>
        <w:t xml:space="preserve"> to evaluate the influence of offspring production and complete recruitment failure in a sensitivity-elasticity analysis (Morris and </w:t>
      </w:r>
      <w:proofErr w:type="spellStart"/>
      <w:r>
        <w:t>Doak</w:t>
      </w:r>
      <w:proofErr w:type="spellEnd"/>
      <w:r>
        <w:t xml:space="preserve"> 2002). Projection matrices were in the form: </w:t>
      </w:r>
    </w:p>
    <w:p w:rsidR="004600F1" w:rsidRDefault="005012A5" w:rsidP="00B42DA1">
      <w:pPr>
        <w:spacing w:line="360" w:lineRule="auto"/>
        <w:contextualSpacing/>
        <w:jc w:val="center"/>
      </w:pPr>
      <m:oMath>
        <m:r>
          <m:rPr>
            <m:sty m:val="bi"/>
          </m:rPr>
          <w:rPr>
            <w:rFonts w:ascii="Cambria Math" w:eastAsia="Times New Roman" w:hAnsi="Cambria Math"/>
          </w:rPr>
          <m:t>A</m:t>
        </m:r>
        <m:r>
          <w:rPr>
            <w:rFonts w:ascii="Cambria Math" w:eastAsia="Times New Roman"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S</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19</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20+</m:t>
                      </m:r>
                    </m:sub>
                  </m:sSub>
                </m:e>
              </m:mr>
            </m:m>
          </m:e>
        </m:d>
      </m:oMath>
      <w:r>
        <w:rPr>
          <w:rFonts w:eastAsiaTheme="minorEastAsia"/>
        </w:rPr>
        <w:t>,</w:t>
      </w:r>
    </w:p>
    <w:p w:rsidR="004600F1" w:rsidRDefault="004600F1" w:rsidP="00B42DA1">
      <w:pPr>
        <w:spacing w:line="360" w:lineRule="auto"/>
        <w:contextualSpacing/>
      </w:pPr>
      <w:proofErr w:type="gramStart"/>
      <w:r>
        <w:t>where</w:t>
      </w:r>
      <w:proofErr w:type="gramEnd"/>
      <w:r>
        <w:t xml:space="preserve"> </w:t>
      </w:r>
      <w:r w:rsidRPr="005012A5">
        <w:rPr>
          <w:i/>
        </w:rPr>
        <w:t>S</w:t>
      </w:r>
      <w:r w:rsidRPr="005012A5">
        <w:rPr>
          <w:vertAlign w:val="subscript"/>
        </w:rPr>
        <w:t>0</w:t>
      </w:r>
      <w:r>
        <w:t>–</w:t>
      </w:r>
      <w:r w:rsidRPr="005012A5">
        <w:rPr>
          <w:i/>
        </w:rPr>
        <w:t>S</w:t>
      </w:r>
      <w:r w:rsidRPr="005012A5">
        <w:rPr>
          <w:vertAlign w:val="subscript"/>
        </w:rPr>
        <w:t xml:space="preserve">20+ </w:t>
      </w:r>
      <w:r>
        <w:t xml:space="preserve">are annual survival rates of White Sturgeon ages 0–20+, and </w:t>
      </w:r>
      <w:proofErr w:type="spellStart"/>
      <w:r w:rsidRPr="005012A5">
        <w:rPr>
          <w:i/>
        </w:rPr>
        <w:t>R</w:t>
      </w:r>
      <w:r w:rsidRPr="005012A5">
        <w:rPr>
          <w:vertAlign w:val="subscript"/>
        </w:rPr>
        <w:t>i</w:t>
      </w:r>
      <w:proofErr w:type="spellEnd"/>
      <w:r>
        <w:t xml:space="preserve"> is the reproductive rate of age-class </w:t>
      </w:r>
      <w:proofErr w:type="spellStart"/>
      <w:r w:rsidRPr="005012A5">
        <w:rPr>
          <w:i/>
        </w:rPr>
        <w:t>i</w:t>
      </w:r>
      <w:proofErr w:type="spellEnd"/>
      <w:r>
        <w:t xml:space="preserve"> estimated by:</w:t>
      </w:r>
    </w:p>
    <w:p w:rsidR="004600F1" w:rsidRDefault="00641A70" w:rsidP="00B42DA1">
      <w:pPr>
        <w:spacing w:line="360" w:lineRule="auto"/>
        <w:contextualSpacing/>
        <w:jc w:val="cente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×a</m:t>
        </m:r>
      </m:oMath>
      <w:r w:rsidR="004600F1">
        <w:t>,</w:t>
      </w:r>
    </w:p>
    <w:p w:rsidR="004600F1" w:rsidRDefault="004600F1" w:rsidP="00B42DA1">
      <w:pPr>
        <w:spacing w:line="360" w:lineRule="auto"/>
        <w:contextualSpacing/>
      </w:pPr>
      <w:proofErr w:type="gramStart"/>
      <w:r>
        <w:lastRenderedPageBreak/>
        <w:t>where</w:t>
      </w:r>
      <w:proofErr w:type="gramEnd"/>
      <w:r>
        <w:t xml:space="preserve"> </w:t>
      </w:r>
      <w:r w:rsidRPr="00835825">
        <w:rPr>
          <w:i/>
        </w:rPr>
        <w:t>P</w:t>
      </w:r>
      <w:r w:rsidRPr="00835825">
        <w:rPr>
          <w:i/>
          <w:vertAlign w:val="subscript"/>
        </w:rPr>
        <w:t>i</w:t>
      </w:r>
      <w:r>
        <w:t xml:space="preserve"> is the probability of spawning for age-class </w:t>
      </w:r>
      <w:proofErr w:type="spellStart"/>
      <w:r w:rsidRPr="00835825">
        <w:rPr>
          <w:i/>
        </w:rPr>
        <w:t>i</w:t>
      </w:r>
      <w:proofErr w:type="spellEnd"/>
      <w:r>
        <w:t xml:space="preserve">, </w:t>
      </w:r>
      <w:r w:rsidRPr="00835825">
        <w:rPr>
          <w:i/>
        </w:rPr>
        <w:t>f</w:t>
      </w:r>
      <w:r w:rsidRPr="00835825">
        <w:rPr>
          <w:i/>
          <w:vertAlign w:val="subscript"/>
        </w:rPr>
        <w:t>i</w:t>
      </w:r>
      <w:r>
        <w:t xml:space="preserve"> is the fecundity of age-class </w:t>
      </w:r>
      <w:proofErr w:type="spellStart"/>
      <w:r w:rsidRPr="00835825">
        <w:rPr>
          <w:i/>
        </w:rPr>
        <w:t>i</w:t>
      </w:r>
      <w:proofErr w:type="spellEnd"/>
      <w:r>
        <w:t xml:space="preserve">, </w:t>
      </w:r>
      <w:r w:rsidRPr="00835825">
        <w:rPr>
          <w:i/>
        </w:rPr>
        <w:t>a</w:t>
      </w:r>
      <w:r>
        <w:t xml:space="preserve"> is the proportion of female offspring, and </w:t>
      </w:r>
      <w:r w:rsidRPr="00835825">
        <w:rPr>
          <w:i/>
        </w:rPr>
        <w:t>S</w:t>
      </w:r>
      <w:r w:rsidRPr="00835825">
        <w:rPr>
          <w:i/>
          <w:vertAlign w:val="subscript"/>
        </w:rPr>
        <w:t>i</w:t>
      </w:r>
      <w:r>
        <w:t xml:space="preserve"> is the survival of age class </w:t>
      </w:r>
      <w:proofErr w:type="spellStart"/>
      <w:r w:rsidRPr="00835825">
        <w:rPr>
          <w:i/>
        </w:rPr>
        <w:t>i</w:t>
      </w:r>
      <w:proofErr w:type="spellEnd"/>
      <w:r>
        <w:t xml:space="preserve"> (Morris and </w:t>
      </w:r>
      <w:proofErr w:type="spellStart"/>
      <w:r>
        <w:t>Doak</w:t>
      </w:r>
      <w:proofErr w:type="spellEnd"/>
      <w:r>
        <w:t xml:space="preserve"> 2002). The proportion of female offspring was assumed </w:t>
      </w:r>
      <w:proofErr w:type="gramStart"/>
      <w:r>
        <w:t>to be 1:1</w:t>
      </w:r>
      <w:proofErr w:type="gramEnd"/>
      <w:r>
        <w:t xml:space="preserve"> (Chapman et al. 1996).</w:t>
      </w:r>
    </w:p>
    <w:p w:rsidR="004600F1" w:rsidRDefault="004600F1" w:rsidP="00B42DA1">
      <w:pPr>
        <w:spacing w:line="360" w:lineRule="auto"/>
        <w:contextualSpacing/>
      </w:pPr>
      <w:r>
        <w:tab/>
        <w:t>A simulation-based approach was used to account for uncertainty and variability in all the vital rates</w:t>
      </w:r>
      <w:r w:rsidR="00C10CC5">
        <w:t xml:space="preserve"> (Morris and </w:t>
      </w:r>
      <w:proofErr w:type="spellStart"/>
      <w:r w:rsidR="00C10CC5">
        <w:t>Doak</w:t>
      </w:r>
      <w:proofErr w:type="spellEnd"/>
      <w:r w:rsidR="00C10CC5">
        <w:t xml:space="preserve"> 2002; Cox et al. 2013)</w:t>
      </w:r>
      <w:r>
        <w:t>. Demographic stochasticity was simulated using parametric bootstrapping in which the fate of individuals in each age-class was randomly generated using beta or stretch-beta distributions based on the mean and standard error of their respective vital rate</w:t>
      </w:r>
      <w:r w:rsidR="009263F9">
        <w:t xml:space="preserve">s (Morris and </w:t>
      </w:r>
      <w:proofErr w:type="spellStart"/>
      <w:r w:rsidR="009263F9">
        <w:t>Doak</w:t>
      </w:r>
      <w:proofErr w:type="spellEnd"/>
      <w:r w:rsidR="009263F9">
        <w:t xml:space="preserve"> 2002; Table </w:t>
      </w:r>
      <w:r>
        <w:t xml:space="preserve">2). We </w:t>
      </w:r>
      <w:r w:rsidR="00526D63">
        <w:t>set</w:t>
      </w:r>
      <w:r>
        <w:t xml:space="preserve"> the variance to be 20% of the mean value if a vital rate </w:t>
      </w:r>
      <w:proofErr w:type="gramStart"/>
      <w:r>
        <w:t>was obtained</w:t>
      </w:r>
      <w:proofErr w:type="gramEnd"/>
      <w:r>
        <w:t xml:space="preserve"> from the literature without a listed standard error (Cox et al. 2013; Ng et al. 2016). Age-specific survival rates and probability of spawning were modeled as beta distributions with values constrained between </w:t>
      </w:r>
      <w:proofErr w:type="gramStart"/>
      <w:r>
        <w:t>0</w:t>
      </w:r>
      <w:proofErr w:type="gramEnd"/>
      <w:r>
        <w:t xml:space="preserve"> and 1 (Morris and </w:t>
      </w:r>
      <w:proofErr w:type="spellStart"/>
      <w:r>
        <w:t>Doak</w:t>
      </w:r>
      <w:proofErr w:type="spellEnd"/>
      <w:r>
        <w:t xml:space="preserve"> 2002). We also incorporated stochastic variation in recruitment by simulating successful age-classes to occur on average once every eight years based on empirical data from the Bay Study. Fecundity at age</w:t>
      </w:r>
      <w:ins w:id="55" w:author="Gingras" w:date="2018-09-29T13:45:00Z">
        <w:r w:rsidR="00995B2E">
          <w:t>-</w:t>
        </w:r>
      </w:ins>
      <w:del w:id="56" w:author="Gingras" w:date="2018-09-29T13:45:00Z">
        <w:r w:rsidDel="00995B2E">
          <w:delText xml:space="preserve"> </w:delText>
        </w:r>
      </w:del>
      <w:r>
        <w:t>(</w:t>
      </w:r>
      <w:r w:rsidRPr="009263F9">
        <w:rPr>
          <w:i/>
        </w:rPr>
        <w:t>f</w:t>
      </w:r>
      <w:r w:rsidRPr="009263F9">
        <w:rPr>
          <w:i/>
          <w:vertAlign w:val="subscript"/>
        </w:rPr>
        <w:t>i</w:t>
      </w:r>
      <w:r>
        <w:t xml:space="preserve">) </w:t>
      </w:r>
      <w:proofErr w:type="gramStart"/>
      <w:r>
        <w:t>was generated</w:t>
      </w:r>
      <w:proofErr w:type="gramEnd"/>
      <w:r>
        <w:t xml:space="preserve"> in each simulation using a stretched-beta distribution (Morris and </w:t>
      </w:r>
      <w:proofErr w:type="spellStart"/>
      <w:r>
        <w:t>Doak</w:t>
      </w:r>
      <w:proofErr w:type="spellEnd"/>
      <w:r>
        <w:t xml:space="preserve"> 2002). Because White Sturgeon fecundity can vary widely between individuals of the same length, the maximum number of eggs </w:t>
      </w:r>
      <w:proofErr w:type="gramStart"/>
      <w:r>
        <w:t>was set</w:t>
      </w:r>
      <w:proofErr w:type="gramEnd"/>
      <w:r>
        <w:t xml:space="preserve"> to three times the mean number of eggs (DeVore et al. 1995; Chapman et al. 1996). </w:t>
      </w:r>
    </w:p>
    <w:p w:rsidR="004600F1" w:rsidRDefault="004600F1" w:rsidP="00B42DA1">
      <w:pPr>
        <w:spacing w:line="360" w:lineRule="auto"/>
        <w:ind w:firstLine="720"/>
        <w:contextualSpacing/>
      </w:pPr>
      <w:r>
        <w:t xml:space="preserve">We modeled various management scenarios to assess the effect of time between spawning events, </w:t>
      </w:r>
      <w:r w:rsidR="003B6A92">
        <w:t xml:space="preserve">different </w:t>
      </w:r>
      <w:r>
        <w:t xml:space="preserve">harvest </w:t>
      </w:r>
      <w:r w:rsidR="003B6A92">
        <w:t xml:space="preserve">slot </w:t>
      </w:r>
      <w:r>
        <w:t xml:space="preserve">length limits, and </w:t>
      </w:r>
      <w:r w:rsidR="003B6A92">
        <w:t xml:space="preserve">various levels of </w:t>
      </w:r>
      <w:r>
        <w:t>exploitation on the population growth rate (λ). Given the best available data, we assumed that 15% of mature Wh</w:t>
      </w:r>
      <w:r w:rsidR="003B6A92">
        <w:t xml:space="preserve">ite Sturgeon females spawn each </w:t>
      </w:r>
      <w:r>
        <w:t xml:space="preserve">year (Chapman 1989; Chapman et al. 1996); however, the exact interval between spawning events is unknown. </w:t>
      </w:r>
      <w:r w:rsidR="00835825">
        <w:t>Therefore</w:t>
      </w:r>
      <w:r>
        <w:t xml:space="preserve">, we generated separate modeling results that also included 10% and 25% of sexually mature female White Sturgeon spawning in a given year. We incorporated three harvest slot length limits, including the current limit as well as two </w:t>
      </w:r>
      <w:ins w:id="57" w:author="Gingras" w:date="2018-09-29T12:06:00Z">
        <w:r w:rsidR="00EF0101">
          <w:t xml:space="preserve">prospective </w:t>
        </w:r>
      </w:ins>
      <w:del w:id="58" w:author="Gingras" w:date="2018-09-29T12:06:00Z">
        <w:r w:rsidDel="00EF0101">
          <w:delText xml:space="preserve">theoretical </w:delText>
        </w:r>
      </w:del>
      <w:r>
        <w:t xml:space="preserve">limits: smaller (77–127 cm FL) and larger (127–177 cm FL). Finally, we varied exploitation from 0.00 to 0.30 in 0.01 increments to evaluate the influence of harvest on λ. </w:t>
      </w:r>
      <w:proofErr w:type="gramStart"/>
      <w:r>
        <w:t>Additionally</w:t>
      </w:r>
      <w:proofErr w:type="gramEnd"/>
      <w:r>
        <w:t>, we estimated the average population size and the age-specific abundance of the 2006 and 2011 cohort</w:t>
      </w:r>
      <w:ins w:id="59" w:author="Gingras" w:date="2018-09-29T12:06:00Z">
        <w:r w:rsidR="00EF0101">
          <w:t>s</w:t>
        </w:r>
      </w:ins>
      <w:r>
        <w:t xml:space="preserve"> over a 20-year period. Age-specific abundances were estimated by multiplying the Leslie matrix (</w:t>
      </w:r>
      <w:r w:rsidRPr="009263F9">
        <w:rPr>
          <w:b/>
          <w:i/>
        </w:rPr>
        <w:t>A</w:t>
      </w:r>
      <w:r>
        <w:t>) by the vector of age-specific abundances at time (</w:t>
      </w:r>
      <w:proofErr w:type="spellStart"/>
      <w:proofErr w:type="gramStart"/>
      <w:r w:rsidRPr="009263F9">
        <w:rPr>
          <w:b/>
        </w:rPr>
        <w:t>n</w:t>
      </w:r>
      <w:r w:rsidRPr="009263F9">
        <w:rPr>
          <w:b/>
          <w:vertAlign w:val="subscript"/>
        </w:rPr>
        <w:t>t</w:t>
      </w:r>
      <w:proofErr w:type="spellEnd"/>
      <w:proofErr w:type="gramEnd"/>
      <w:r>
        <w:t xml:space="preserve">): </w:t>
      </w:r>
      <w:r w:rsidRPr="009263F9">
        <w:rPr>
          <w:b/>
        </w:rPr>
        <w:t>n</w:t>
      </w:r>
      <w:r w:rsidRPr="009263F9">
        <w:rPr>
          <w:b/>
          <w:vertAlign w:val="subscript"/>
        </w:rPr>
        <w:t>t</w:t>
      </w:r>
      <w:r w:rsidRPr="009263F9">
        <w:rPr>
          <w:b/>
        </w:rPr>
        <w:t>+1</w:t>
      </w:r>
      <w:r>
        <w:t xml:space="preserve"> = </w:t>
      </w:r>
      <w:r w:rsidRPr="009263F9">
        <w:rPr>
          <w:b/>
          <w:i/>
        </w:rPr>
        <w:t>A</w:t>
      </w:r>
      <w:r w:rsidRPr="009263F9">
        <w:rPr>
          <w:b/>
        </w:rPr>
        <w:t>n</w:t>
      </w:r>
      <w:r w:rsidRPr="009263F9">
        <w:rPr>
          <w:b/>
          <w:vertAlign w:val="subscript"/>
        </w:rPr>
        <w:t>t</w:t>
      </w:r>
      <w:r>
        <w:t xml:space="preserve"> (Morris and </w:t>
      </w:r>
      <w:proofErr w:type="spellStart"/>
      <w:r>
        <w:t>Doak</w:t>
      </w:r>
      <w:proofErr w:type="spellEnd"/>
      <w:r>
        <w:t xml:space="preserve"> 2002)</w:t>
      </w:r>
    </w:p>
    <w:p w:rsidR="004600F1" w:rsidRDefault="004600F1" w:rsidP="00B42DA1">
      <w:pPr>
        <w:spacing w:line="360" w:lineRule="auto"/>
        <w:ind w:firstLine="720"/>
        <w:contextualSpacing/>
      </w:pPr>
      <w:r>
        <w:lastRenderedPageBreak/>
        <w:t xml:space="preserve">Population growth rate </w:t>
      </w:r>
      <w:proofErr w:type="gramStart"/>
      <w:r>
        <w:t>was modeled</w:t>
      </w:r>
      <w:proofErr w:type="gramEnd"/>
      <w:r>
        <w:t xml:space="preserve"> for each combination of scenarios over a period of 10, 20, and 50 years. We evaluated the transient dynamics of White Sturgeon in the SSJ because White Sturgeon populations rarely exhibit a stable age distribution (Gross et al. 2002). Although the matrix models are density independent, we used an estimated total population abundance (</w:t>
      </w:r>
      <w:r w:rsidRPr="007C792D">
        <w:rPr>
          <w:i/>
        </w:rPr>
        <w:t>N</w:t>
      </w:r>
      <w:r>
        <w:t xml:space="preserve">) of 48,000 White Sturgeon as the initial number of individuals used for modeling (DuBois and Gingras 2011; Hildebrand et al. 2016). </w:t>
      </w:r>
      <w:proofErr w:type="gramStart"/>
      <w:r>
        <w:t>Total population abundance was multiplied by the proportion of individuals</w:t>
      </w:r>
      <w:proofErr w:type="gramEnd"/>
      <w:r>
        <w:t xml:space="preserve"> in each age-class to acquire starting values for population simulations. Age-1 and age-2 White Sturgeon were not recruited to CDFW </w:t>
      </w:r>
      <w:ins w:id="60" w:author="Gingras" w:date="2018-09-29T12:06:00Z">
        <w:r w:rsidR="00EF0101">
          <w:t xml:space="preserve">trammel nets, </w:t>
        </w:r>
      </w:ins>
      <w:del w:id="61" w:author="Gingras" w:date="2018-09-29T12:06:00Z">
        <w:r w:rsidDel="00EF0101">
          <w:delText xml:space="preserve">sampling gear </w:delText>
        </w:r>
      </w:del>
      <w:r>
        <w:t xml:space="preserve">so a linear model was used to predict the number of fish in each of these age classes. The number of age-0 White Sturgeon </w:t>
      </w:r>
      <w:proofErr w:type="gramStart"/>
      <w:r>
        <w:t>was estimated</w:t>
      </w:r>
      <w:proofErr w:type="gramEnd"/>
      <w:r>
        <w:t xml:space="preserve"> by multiplying the number of mature White Sturgeon females spawning in a given year (i.e., 15%) in each age class by their age-specific fecundity. Each scenario combination </w:t>
      </w:r>
      <w:proofErr w:type="gramStart"/>
      <w:r>
        <w:t>was simulated</w:t>
      </w:r>
      <w:proofErr w:type="gramEnd"/>
      <w:r>
        <w:t xml:space="preserve"> 5,000 times </w:t>
      </w:r>
      <w:r w:rsidR="00B30D19">
        <w:t>and</w:t>
      </w:r>
      <w:r>
        <w:t xml:space="preserve"> a geometric mean </w:t>
      </w:r>
      <w:r w:rsidR="00B30D19">
        <w:t>was estimated to</w:t>
      </w:r>
      <w:r>
        <w:t xml:space="preserve"> represent the average population growth rate (</w:t>
      </w:r>
      <w:proofErr w:type="spellStart"/>
      <w:r>
        <w:t>λ</w:t>
      </w:r>
      <w:r w:rsidRPr="007C792D">
        <w:rPr>
          <w:vertAlign w:val="subscript"/>
        </w:rPr>
        <w:t>G</w:t>
      </w:r>
      <w:proofErr w:type="spellEnd"/>
      <w:r>
        <w:t xml:space="preserve">; Caswell 2001; Morris and </w:t>
      </w:r>
      <w:proofErr w:type="spellStart"/>
      <w:r>
        <w:t>Doak</w:t>
      </w:r>
      <w:proofErr w:type="spellEnd"/>
      <w:r>
        <w:t xml:space="preserve"> 2002). When the population is at equilibrium, </w:t>
      </w:r>
      <w:proofErr w:type="spellStart"/>
      <w:r>
        <w:t>λ</w:t>
      </w:r>
      <w:r w:rsidRPr="007C792D">
        <w:rPr>
          <w:vertAlign w:val="subscript"/>
        </w:rPr>
        <w:t>G</w:t>
      </w:r>
      <w:proofErr w:type="spellEnd"/>
      <w:r>
        <w:t xml:space="preserve"> is equal to one, and growth and decline are represented by an increasing (&gt; 1.0) or decreasing (&lt; 1.0) value of lambda (Horst 1977). </w:t>
      </w:r>
      <w:r w:rsidRPr="005B2384">
        <w:t>Approximate 95% confidence intervals were generated based on the 5,000</w:t>
      </w:r>
      <w:r w:rsidR="008B2790" w:rsidRPr="005B2384">
        <w:t xml:space="preserve"> simulations (Morris and </w:t>
      </w:r>
      <w:proofErr w:type="spellStart"/>
      <w:r w:rsidR="008B2790" w:rsidRPr="005B2384">
        <w:t>Doak</w:t>
      </w:r>
      <w:proofErr w:type="spellEnd"/>
      <w:r w:rsidR="008B2790" w:rsidRPr="005B2384">
        <w:t xml:space="preserve"> 2002</w:t>
      </w:r>
      <w:r w:rsidR="00A43927" w:rsidRPr="005B2384">
        <w:t>; Cox et al. 2013</w:t>
      </w:r>
      <w:r w:rsidR="008B2790" w:rsidRPr="005B2384">
        <w:t>).</w:t>
      </w:r>
    </w:p>
    <w:p w:rsidR="004600F1" w:rsidRDefault="004600F1" w:rsidP="00B42DA1">
      <w:pPr>
        <w:spacing w:line="360" w:lineRule="auto"/>
        <w:ind w:firstLine="720"/>
        <w:contextualSpacing/>
      </w:pPr>
      <w:r>
        <w:t xml:space="preserve">The </w:t>
      </w:r>
      <w:proofErr w:type="gramStart"/>
      <w:r>
        <w:t xml:space="preserve">influence of vital rates on </w:t>
      </w:r>
      <w:proofErr w:type="spellStart"/>
      <w:r w:rsidR="009263F9">
        <w:t>λ</w:t>
      </w:r>
      <w:r w:rsidR="009263F9" w:rsidRPr="003B6A92">
        <w:rPr>
          <w:i/>
          <w:vertAlign w:val="subscript"/>
        </w:rPr>
        <w:t>G</w:t>
      </w:r>
      <w:proofErr w:type="spellEnd"/>
      <w:r>
        <w:t xml:space="preserve"> were</w:t>
      </w:r>
      <w:proofErr w:type="gramEnd"/>
      <w:r>
        <w:t xml:space="preserve"> assessed using sensitivity analyses. Sensitivity analyses </w:t>
      </w:r>
      <w:proofErr w:type="gramStart"/>
      <w:r>
        <w:t>are commonly used</w:t>
      </w:r>
      <w:proofErr w:type="gramEnd"/>
      <w:r>
        <w:t xml:space="preserve"> to quantify the influence of vital rates on population growth and </w:t>
      </w:r>
      <w:ins w:id="62" w:author="Gingras" w:date="2018-09-29T12:07:00Z">
        <w:r w:rsidR="00EF0101">
          <w:t xml:space="preserve">to </w:t>
        </w:r>
      </w:ins>
      <w:r>
        <w:t xml:space="preserve">prioritize management strategies (Caswell 2001; Morris and </w:t>
      </w:r>
      <w:proofErr w:type="spellStart"/>
      <w:r>
        <w:t>Doak</w:t>
      </w:r>
      <w:proofErr w:type="spellEnd"/>
      <w:r>
        <w:t xml:space="preserve"> 2002). Inaccuracies regarding estimates of mortality and spawning frequency may skew predictions of long-term viability and management decisions (Chapman 1989; Hamel et al. 2016). Therefore, we evaluated the sensitivity of </w:t>
      </w:r>
      <w:proofErr w:type="spellStart"/>
      <w:r w:rsidR="009263F9">
        <w:t>λ</w:t>
      </w:r>
      <w:r w:rsidR="009263F9" w:rsidRPr="003B6A92">
        <w:rPr>
          <w:i/>
          <w:vertAlign w:val="subscript"/>
        </w:rPr>
        <w:t>G</w:t>
      </w:r>
      <w:proofErr w:type="spellEnd"/>
      <w:r>
        <w:t xml:space="preserve"> to perturbations by varying estimates of </w:t>
      </w:r>
      <w:r w:rsidRPr="00835825">
        <w:rPr>
          <w:i/>
        </w:rPr>
        <w:t>M</w:t>
      </w:r>
      <w:r>
        <w:t xml:space="preserve"> and spawning frequencies across a range of plausible values obtained from prior studies. For each value of mortality and spawning periodicity, we recalculated </w:t>
      </w:r>
      <w:proofErr w:type="spellStart"/>
      <w:r w:rsidR="009263F9">
        <w:t>λ</w:t>
      </w:r>
      <w:r w:rsidR="009263F9" w:rsidRPr="003B6A92">
        <w:rPr>
          <w:i/>
          <w:vertAlign w:val="subscript"/>
        </w:rPr>
        <w:t>G</w:t>
      </w:r>
      <w:proofErr w:type="spellEnd"/>
      <w:r>
        <w:t xml:space="preserve"> by constructing a new matrix with all other vital rates remaining unchanged over </w:t>
      </w:r>
      <w:r w:rsidR="00835825">
        <w:t>the</w:t>
      </w:r>
      <w:r>
        <w:t xml:space="preserve"> 20-year</w:t>
      </w:r>
      <w:r w:rsidR="00835825">
        <w:t xml:space="preserve"> projection</w:t>
      </w:r>
      <w:r>
        <w:t xml:space="preserve"> period (Morris and </w:t>
      </w:r>
      <w:proofErr w:type="spellStart"/>
      <w:r>
        <w:t>Doak</w:t>
      </w:r>
      <w:proofErr w:type="spellEnd"/>
      <w:r>
        <w:t xml:space="preserve"> 2002). </w:t>
      </w:r>
      <w:del w:id="63" w:author="Gingras" w:date="2018-09-29T12:07:00Z">
        <w:r w:rsidDel="00EF0101">
          <w:delText>In addition, w</w:delText>
        </w:r>
      </w:del>
      <w:ins w:id="64" w:author="Gingras" w:date="2018-09-29T12:07:00Z">
        <w:r w:rsidR="00EF0101">
          <w:t>W</w:t>
        </w:r>
      </w:ins>
      <w:r>
        <w:t xml:space="preserve">e </w:t>
      </w:r>
      <w:ins w:id="65" w:author="Gingras" w:date="2018-09-29T12:07:00Z">
        <w:r w:rsidR="00EF0101">
          <w:t xml:space="preserve">also </w:t>
        </w:r>
      </w:ins>
      <w:r>
        <w:t xml:space="preserve">conducted an elasticity </w:t>
      </w:r>
      <w:proofErr w:type="gramStart"/>
      <w:r>
        <w:t>analysis which</w:t>
      </w:r>
      <w:proofErr w:type="gramEnd"/>
      <w:r>
        <w:t xml:space="preserve"> represents the proportional contribution of a vital rate to </w:t>
      </w:r>
      <w:proofErr w:type="spellStart"/>
      <w:r w:rsidR="009263F9">
        <w:t>λ</w:t>
      </w:r>
      <w:r w:rsidR="009263F9" w:rsidRPr="003B6A92">
        <w:rPr>
          <w:i/>
          <w:vertAlign w:val="subscript"/>
        </w:rPr>
        <w:t>G</w:t>
      </w:r>
      <w:proofErr w:type="spellEnd"/>
      <w:r>
        <w:t xml:space="preserve">. Specifically, elasticity analyses predict how </w:t>
      </w:r>
      <w:proofErr w:type="spellStart"/>
      <w:r w:rsidR="009263F9">
        <w:t>λ</w:t>
      </w:r>
      <w:r w:rsidR="009263F9" w:rsidRPr="009263F9">
        <w:rPr>
          <w:vertAlign w:val="subscript"/>
        </w:rPr>
        <w:t>G</w:t>
      </w:r>
      <w:proofErr w:type="spellEnd"/>
      <w:r>
        <w:t xml:space="preserve"> might vary with changes in the survival or fecundity of a specific age-class (Gross et al. 2002). Results from elasticity analyses are used to assist managers in determining which life stages might make the greatest contributions to </w:t>
      </w:r>
      <w:proofErr w:type="spellStart"/>
      <w:r w:rsidR="009263F9">
        <w:t>λ</w:t>
      </w:r>
      <w:r w:rsidR="009263F9" w:rsidRPr="003B6A92">
        <w:rPr>
          <w:i/>
          <w:vertAlign w:val="subscript"/>
        </w:rPr>
        <w:t>G</w:t>
      </w:r>
      <w:proofErr w:type="spellEnd"/>
      <w:r>
        <w:t xml:space="preserve"> and where additional research may be warranted (Gross et al. 2002; Morris and </w:t>
      </w:r>
      <w:proofErr w:type="spellStart"/>
      <w:r>
        <w:t>Doak</w:t>
      </w:r>
      <w:proofErr w:type="spellEnd"/>
      <w:r>
        <w:t xml:space="preserve"> 2002; </w:t>
      </w:r>
      <w:proofErr w:type="spellStart"/>
      <w:r>
        <w:t>Heppell</w:t>
      </w:r>
      <w:proofErr w:type="spellEnd"/>
      <w:r>
        <w:t xml:space="preserve"> 2007).</w:t>
      </w:r>
    </w:p>
    <w:p w:rsidR="004600F1" w:rsidRPr="009263F9" w:rsidRDefault="004600F1" w:rsidP="00B42DA1">
      <w:pPr>
        <w:spacing w:line="360" w:lineRule="auto"/>
        <w:contextualSpacing/>
        <w:jc w:val="center"/>
        <w:rPr>
          <w:b/>
        </w:rPr>
      </w:pPr>
      <w:r w:rsidRPr="009263F9">
        <w:rPr>
          <w:b/>
        </w:rPr>
        <w:lastRenderedPageBreak/>
        <w:t>Results</w:t>
      </w:r>
    </w:p>
    <w:p w:rsidR="004600F1" w:rsidRDefault="004600F1" w:rsidP="00B42DA1">
      <w:pPr>
        <w:spacing w:line="360" w:lineRule="auto"/>
        <w:ind w:firstLine="720"/>
        <w:contextualSpacing/>
      </w:pPr>
      <w:r>
        <w:t xml:space="preserve">During the summer and fall months of 2014–2016, 1,000 individual White Sturgeon </w:t>
      </w:r>
      <w:proofErr w:type="gramStart"/>
      <w:r>
        <w:t>were captured</w:t>
      </w:r>
      <w:proofErr w:type="gramEnd"/>
      <w:r>
        <w:t xml:space="preserve"> in trammel nets. Sampled White Sturgeon varied in length from 53 to 217 cm FL (mean ± SD; 97.5 cm ± 27.0) and the majority of fish were be</w:t>
      </w:r>
      <w:r w:rsidR="001818B3">
        <w:t xml:space="preserve">tween 80 and 90 cm FL (Figure </w:t>
      </w:r>
      <w:r>
        <w:t xml:space="preserve">2). Fish varied in age from </w:t>
      </w:r>
      <w:proofErr w:type="gramStart"/>
      <w:r>
        <w:t>3</w:t>
      </w:r>
      <w:proofErr w:type="gramEnd"/>
      <w:r>
        <w:t xml:space="preserve"> to 29 ye</w:t>
      </w:r>
      <w:r w:rsidR="001818B3">
        <w:t xml:space="preserve">ars (8.1 years ± 3.2; Figures 3 and </w:t>
      </w:r>
      <w:r>
        <w:t>4) and nearly 60% of the White Sturgeon were between age</w:t>
      </w:r>
      <w:ins w:id="66" w:author="Gingras" w:date="2018-09-29T13:46:00Z">
        <w:r w:rsidR="00995B2E">
          <w:t>-</w:t>
        </w:r>
      </w:ins>
      <w:del w:id="67" w:author="Gingras" w:date="2018-09-29T13:46:00Z">
        <w:r w:rsidDel="00995B2E">
          <w:delText xml:space="preserve"> </w:delText>
        </w:r>
      </w:del>
      <w:r>
        <w:t xml:space="preserve">3 and </w:t>
      </w:r>
      <w:del w:id="68" w:author="Gingras" w:date="2018-09-29T13:46:00Z">
        <w:r w:rsidDel="00995B2E">
          <w:delText xml:space="preserve">age </w:delText>
        </w:r>
      </w:del>
      <w:ins w:id="69" w:author="Gingras" w:date="2018-09-29T13:46:00Z">
        <w:r w:rsidR="00995B2E">
          <w:t>age</w:t>
        </w:r>
        <w:r w:rsidR="00995B2E">
          <w:t>-</w:t>
        </w:r>
      </w:ins>
      <w:r>
        <w:t xml:space="preserve">9. Only two fish were estimated to be older than </w:t>
      </w:r>
      <w:del w:id="70" w:author="Gingras" w:date="2018-09-29T13:46:00Z">
        <w:r w:rsidDel="00995B2E">
          <w:delText xml:space="preserve">age </w:delText>
        </w:r>
      </w:del>
      <w:ins w:id="71" w:author="Gingras" w:date="2018-09-29T13:46:00Z">
        <w:r w:rsidR="00995B2E">
          <w:t>age</w:t>
        </w:r>
        <w:r w:rsidR="00995B2E">
          <w:t>-</w:t>
        </w:r>
      </w:ins>
      <w:r>
        <w:t xml:space="preserve">20. After correcting for trammel net selectivity, peak abundance in the catch occurred at </w:t>
      </w:r>
      <w:del w:id="72" w:author="Gingras" w:date="2018-09-29T13:46:00Z">
        <w:r w:rsidDel="00995B2E">
          <w:delText xml:space="preserve">age </w:delText>
        </w:r>
      </w:del>
      <w:ins w:id="73" w:author="Gingras" w:date="2018-09-29T13:46:00Z">
        <w:r w:rsidR="00995B2E">
          <w:t>age</w:t>
        </w:r>
        <w:r w:rsidR="00995B2E">
          <w:t>-</w:t>
        </w:r>
      </w:ins>
      <w:r>
        <w:t xml:space="preserve">8. Total instantaneous mortality for age-3 through age-19 fish was 0.21 (95% CI: 0.12–0.29); annual survival was 81.3% (95% CI: 80.1–82.5%). Between 2007 and 2016, 19 US$20 tags, 27 US$50 tags, 45 US$100 tags, and 5 US$150 tags </w:t>
      </w:r>
      <w:proofErr w:type="gramStart"/>
      <w:r>
        <w:t>were reported</w:t>
      </w:r>
      <w:proofErr w:type="gramEnd"/>
      <w:r>
        <w:t xml:space="preserve">. After correcting for </w:t>
      </w:r>
      <w:proofErr w:type="spellStart"/>
      <w:r>
        <w:t>nonreporting</w:t>
      </w:r>
      <w:proofErr w:type="spellEnd"/>
      <w:r>
        <w:t xml:space="preserve"> and adjusting for tag loss and mortality, annual exploitation varied between 8.0–29.6% with a mean of 13.6</w:t>
      </w:r>
      <w:r w:rsidR="00B30D19">
        <w:t xml:space="preserve">% (95% CI: 1.0%–26.2%; Figure </w:t>
      </w:r>
      <w:r>
        <w:t xml:space="preserve">5). The estimate of </w:t>
      </w:r>
      <w:r w:rsidRPr="009263F9">
        <w:rPr>
          <w:i/>
        </w:rPr>
        <w:t>M</w:t>
      </w:r>
      <w:r>
        <w:t xml:space="preserve"> using these data was 0.056 and used for the population models. For comparison, the average of </w:t>
      </w:r>
      <w:r w:rsidRPr="009263F9">
        <w:rPr>
          <w:i/>
        </w:rPr>
        <w:t>M</w:t>
      </w:r>
      <w:r>
        <w:t xml:space="preserve"> using equations from </w:t>
      </w:r>
      <w:proofErr w:type="spellStart"/>
      <w:r>
        <w:t>Pauly</w:t>
      </w:r>
      <w:proofErr w:type="spellEnd"/>
      <w:r>
        <w:t xml:space="preserve"> (1980), </w:t>
      </w:r>
      <w:proofErr w:type="spellStart"/>
      <w:r>
        <w:t>Hoenig</w:t>
      </w:r>
      <w:proofErr w:type="spellEnd"/>
      <w:r>
        <w:t xml:space="preserve"> (1983), and Then et al. (2015) was 0.066. </w:t>
      </w:r>
    </w:p>
    <w:p w:rsidR="004600F1" w:rsidRDefault="004600F1" w:rsidP="00B42DA1">
      <w:pPr>
        <w:spacing w:line="360" w:lineRule="auto"/>
        <w:ind w:firstLine="720"/>
        <w:contextualSpacing/>
      </w:pPr>
      <w:r>
        <w:t>Under current harvest conditions (</w:t>
      </w:r>
      <w:r w:rsidRPr="009263F9">
        <w:rPr>
          <w:i/>
        </w:rPr>
        <w:t>µ</w:t>
      </w:r>
      <w:r>
        <w:t xml:space="preserve"> = 13.6%; slot length limit: 102 cm–152 cm FL), the population growth rate was predicted to decline annually by 4.6% (</w:t>
      </w:r>
      <w:proofErr w:type="spellStart"/>
      <w:r w:rsidR="009263F9">
        <w:t>λ</w:t>
      </w:r>
      <w:r w:rsidR="009263F9" w:rsidRPr="009263F9">
        <w:rPr>
          <w:vertAlign w:val="subscript"/>
        </w:rPr>
        <w:t>G</w:t>
      </w:r>
      <w:proofErr w:type="spellEnd"/>
      <w:r>
        <w:t xml:space="preserve"> = 0.95; 95% CI: 0.89–1.04) over a </w:t>
      </w:r>
      <w:proofErr w:type="gramStart"/>
      <w:r>
        <w:t>time period</w:t>
      </w:r>
      <w:proofErr w:type="gramEnd"/>
      <w:r>
        <w:t xml:space="preserve"> of 20 years assuming a spawning periodicity of 10% (Fi</w:t>
      </w:r>
      <w:r w:rsidR="009263F9">
        <w:t xml:space="preserve">gure </w:t>
      </w:r>
      <w:r w:rsidR="00B30D19" w:rsidRPr="00B30D19">
        <w:t>6</w:t>
      </w:r>
      <w:r>
        <w:t xml:space="preserve">). With a spawning periodicity of 15%, the White Sturgeon population </w:t>
      </w:r>
      <w:proofErr w:type="gramStart"/>
      <w:r>
        <w:t>was predicted</w:t>
      </w:r>
      <w:proofErr w:type="gramEnd"/>
      <w:r>
        <w:t xml:space="preserve"> to decline at a rate of 2.8% under current harvest conditions (</w:t>
      </w:r>
      <w:proofErr w:type="spellStart"/>
      <w:r w:rsidR="009263F9">
        <w:t>λ</w:t>
      </w:r>
      <w:r w:rsidR="009263F9" w:rsidRPr="009263F9">
        <w:rPr>
          <w:vertAlign w:val="subscript"/>
        </w:rPr>
        <w:t>G</w:t>
      </w:r>
      <w:proofErr w:type="spellEnd"/>
      <w:r>
        <w:t xml:space="preserve"> = 0.</w:t>
      </w:r>
      <w:r w:rsidR="009263F9">
        <w:t xml:space="preserve">97; 95% CI: 0.91–1.08; Figure </w:t>
      </w:r>
      <w:r w:rsidR="00B30D19">
        <w:t>7</w:t>
      </w:r>
      <w:r>
        <w:t>). At this rate of decline, the projected total abundance of White Sturgeon in the SSJ in 20 years would decrease to 27,905 White Sturgeon (95% CI: 8,184–58,569). Specifically, the 2006 and 2011 cohorts would decrease to approximately 3,905 and 2,756 fish respectively over the 20-year projection period. Similar trends for λ were predicted for simulations assuming a 15% spawning periodicity under the current harvest slot length limit over 10-year (</w:t>
      </w:r>
      <w:proofErr w:type="spellStart"/>
      <w:r w:rsidR="009263F9">
        <w:t>λ</w:t>
      </w:r>
      <w:r w:rsidR="009263F9" w:rsidRPr="009263F9">
        <w:rPr>
          <w:vertAlign w:val="subscript"/>
        </w:rPr>
        <w:t>G</w:t>
      </w:r>
      <w:proofErr w:type="spellEnd"/>
      <w:r>
        <w:t xml:space="preserve"> = 0.95; 95% CI: 0.91–0.99) and 50-year (</w:t>
      </w:r>
      <w:proofErr w:type="spellStart"/>
      <w:r>
        <w:t>λ</w:t>
      </w:r>
      <w:r w:rsidRPr="009263F9">
        <w:rPr>
          <w:vertAlign w:val="subscript"/>
        </w:rPr>
        <w:t>G</w:t>
      </w:r>
      <w:proofErr w:type="spellEnd"/>
      <w:r>
        <w:t xml:space="preserve"> = 0.97; 95% CI: 0.87–1.19) time spans.  Additionally, under a spawning periodicity of 25%, the population growth rate of White Sturgeon in the SSJ was predicted to decline at a rate of 1.5 % (</w:t>
      </w:r>
      <w:proofErr w:type="spellStart"/>
      <w:r w:rsidR="009263F9">
        <w:t>λ</w:t>
      </w:r>
      <w:r w:rsidR="009263F9" w:rsidRPr="009263F9">
        <w:rPr>
          <w:vertAlign w:val="subscript"/>
        </w:rPr>
        <w:t>G</w:t>
      </w:r>
      <w:proofErr w:type="spellEnd"/>
      <w:r>
        <w:t xml:space="preserve"> = 0.98; 95% CI: 0.95–1.18) over 20 years under curre</w:t>
      </w:r>
      <w:r w:rsidR="009263F9">
        <w:t xml:space="preserve">nt harvest conditions (Figure </w:t>
      </w:r>
      <w:r w:rsidR="00B30D19">
        <w:t>8</w:t>
      </w:r>
      <w:r>
        <w:t>).</w:t>
      </w:r>
    </w:p>
    <w:p w:rsidR="004600F1" w:rsidRDefault="004600F1" w:rsidP="00B42DA1">
      <w:pPr>
        <w:spacing w:line="360" w:lineRule="auto"/>
        <w:ind w:firstLine="720"/>
        <w:contextualSpacing/>
      </w:pPr>
      <w:r>
        <w:t xml:space="preserve">Population projections for management scenarios indicated that population increases would be tenable. In general, for all the scenarios, the mean population growth rate approached replacement rate at </w:t>
      </w:r>
      <w:del w:id="74" w:author="Gingras" w:date="2018-09-29T12:07:00Z">
        <w:r w:rsidDel="00EF0101">
          <w:delText xml:space="preserve">near </w:delText>
        </w:r>
      </w:del>
      <w:ins w:id="75" w:author="Gingras" w:date="2018-09-29T12:07:00Z">
        <w:r w:rsidR="00EF0101">
          <w:t>near-</w:t>
        </w:r>
      </w:ins>
      <w:r>
        <w:t>zero levels of exploitation. In the absence of fishing mortality, the 20-</w:t>
      </w:r>
      <w:r>
        <w:lastRenderedPageBreak/>
        <w:t xml:space="preserve">year estimates of </w:t>
      </w:r>
      <w:proofErr w:type="spellStart"/>
      <w:r>
        <w:t>λ</w:t>
      </w:r>
      <w:r w:rsidRPr="00835825">
        <w:rPr>
          <w:vertAlign w:val="subscript"/>
        </w:rPr>
        <w:t>G</w:t>
      </w:r>
      <w:proofErr w:type="spellEnd"/>
      <w:r>
        <w:t xml:space="preserve"> for White Sturgeon in the SSJ </w:t>
      </w:r>
      <w:r w:rsidR="00B30D19">
        <w:t>were 0.99</w:t>
      </w:r>
      <w:r>
        <w:t xml:space="preserve"> (95% CI: 0.93–1.11), 1.01 (95% CI: 0.95–1.16), and 1.02 (95% CI: 0.97–1.18) for spawning periodicities of 10, 15, and 25%, respectively. </w:t>
      </w:r>
      <w:commentRangeStart w:id="76"/>
      <w:r>
        <w:t>To reach the replacement rate, total annual mortality would have to be less than 6% for age-3 and older White Sturgeon</w:t>
      </w:r>
      <w:commentRangeEnd w:id="76"/>
      <w:r w:rsidR="00EF0101">
        <w:rPr>
          <w:rStyle w:val="CommentReference"/>
        </w:rPr>
        <w:commentReference w:id="76"/>
      </w:r>
      <w:r>
        <w:t xml:space="preserve"> assuming a spawning periodicity of ≥ 15%. Overall, reducing the maximum size of the harvest slot reduced the number of adult age classes in the catch and increased the population growth slightly. However, overall differences in the mean population growth rate between the harvest slot lengt</w:t>
      </w:r>
      <w:r w:rsidR="00D14BD8">
        <w:t>h limits were slight (Figures 6</w:t>
      </w:r>
      <w:r w:rsidR="002566E8">
        <w:t>–</w:t>
      </w:r>
      <w:r w:rsidR="00D14BD8">
        <w:t>8</w:t>
      </w:r>
      <w:r>
        <w:t xml:space="preserve">). </w:t>
      </w:r>
    </w:p>
    <w:p w:rsidR="004600F1" w:rsidRDefault="004600F1" w:rsidP="00D2411B">
      <w:pPr>
        <w:spacing w:line="360" w:lineRule="auto"/>
        <w:ind w:firstLine="720"/>
        <w:contextualSpacing/>
      </w:pPr>
      <w:r>
        <w:t>Sensitivity analysis indicated that population growth rate was more sensitive to changes in the mortality rates of age-3 and olde</w:t>
      </w:r>
      <w:r w:rsidR="00835825">
        <w:t>r White Sturgeon than variation</w:t>
      </w:r>
      <w:r>
        <w:t xml:space="preserve"> in s</w:t>
      </w:r>
      <w:r w:rsidR="00835825">
        <w:t>pawning periodicities</w:t>
      </w:r>
      <w:r>
        <w:t xml:space="preserve">. For example, increasing mortality by 5.0% resulted in a 3.2% decrease in </w:t>
      </w:r>
      <w:proofErr w:type="spellStart"/>
      <w:r>
        <w:t>λ</w:t>
      </w:r>
      <w:r w:rsidRPr="001818B3">
        <w:rPr>
          <w:vertAlign w:val="subscript"/>
        </w:rPr>
        <w:t>G</w:t>
      </w:r>
      <w:proofErr w:type="spellEnd"/>
      <w:r>
        <w:t xml:space="preserve"> over a 20-year period. Under current conditions, the population growth rate </w:t>
      </w:r>
      <w:proofErr w:type="gramStart"/>
      <w:r>
        <w:t>was most i</w:t>
      </w:r>
      <w:r w:rsidR="009263F9">
        <w:t>nfluenced</w:t>
      </w:r>
      <w:proofErr w:type="gramEnd"/>
      <w:r w:rsidR="009263F9">
        <w:t xml:space="preserve"> by</w:t>
      </w:r>
      <w:r w:rsidR="009D3656">
        <w:t xml:space="preserve"> adult</w:t>
      </w:r>
      <w:r w:rsidR="009263F9">
        <w:t xml:space="preserve"> survival </w:t>
      </w:r>
      <w:r w:rsidR="009D3656">
        <w:t xml:space="preserve">rates </w:t>
      </w:r>
      <w:r w:rsidR="009263F9">
        <w:t xml:space="preserve">(Figure </w:t>
      </w:r>
      <w:r w:rsidR="00D14BD8">
        <w:t>9</w:t>
      </w:r>
      <w:r>
        <w:t>). Reproductive parameters (i.e., fertility) had the lowest summed elasticity and made the smallest relative contribution to λ. Sum</w:t>
      </w:r>
      <w:r w:rsidR="001818B3">
        <w:t>med elasticity was greatest (mean ± SD; 0.76 cm ± 0.13</w:t>
      </w:r>
      <w:r>
        <w:t>) for sexually mature White Sturgeon (≥ age</w:t>
      </w:r>
      <w:ins w:id="77" w:author="Gingras" w:date="2018-09-29T13:46:00Z">
        <w:r w:rsidR="00995B2E">
          <w:t>-</w:t>
        </w:r>
      </w:ins>
      <w:del w:id="78" w:author="Gingras" w:date="2018-09-29T13:46:00Z">
        <w:r w:rsidDel="00995B2E">
          <w:delText xml:space="preserve"> </w:delText>
        </w:r>
      </w:del>
      <w:r>
        <w:t>10) indicating that the population growth rate is most influenced by changes in survival of adult fish. The elasticity value means that the survival rate of adult White</w:t>
      </w:r>
      <w:r w:rsidR="001818B3">
        <w:t xml:space="preserve"> Sturgeon contributes about a 7</w:t>
      </w:r>
      <w:r>
        <w:t xml:space="preserve">7% change in </w:t>
      </w:r>
      <w:proofErr w:type="spellStart"/>
      <w:r>
        <w:t>λ</w:t>
      </w:r>
      <w:r w:rsidRPr="001818B3">
        <w:rPr>
          <w:vertAlign w:val="subscript"/>
        </w:rPr>
        <w:t>G</w:t>
      </w:r>
      <w:proofErr w:type="spellEnd"/>
      <w:r>
        <w:t xml:space="preserve">, relative to the other vital rates. </w:t>
      </w:r>
    </w:p>
    <w:p w:rsidR="004600F1" w:rsidRPr="009263F9" w:rsidRDefault="004600F1" w:rsidP="00B42DA1">
      <w:pPr>
        <w:spacing w:line="360" w:lineRule="auto"/>
        <w:contextualSpacing/>
        <w:jc w:val="center"/>
        <w:rPr>
          <w:b/>
        </w:rPr>
      </w:pPr>
      <w:r w:rsidRPr="009263F9">
        <w:rPr>
          <w:b/>
        </w:rPr>
        <w:t>Discussion</w:t>
      </w:r>
    </w:p>
    <w:p w:rsidR="004600F1" w:rsidRDefault="004600F1" w:rsidP="00B42DA1">
      <w:pPr>
        <w:spacing w:line="360" w:lineRule="auto"/>
        <w:ind w:firstLine="720"/>
        <w:contextualSpacing/>
      </w:pPr>
      <w:r>
        <w:t>Although information regarding effective conservation strategies continues to develop, knowledge of population parameters</w:t>
      </w:r>
      <w:del w:id="79" w:author="Gingras" w:date="2018-09-29T12:11:00Z">
        <w:r w:rsidDel="00EF0101">
          <w:delText>,</w:delText>
        </w:r>
      </w:del>
      <w:r>
        <w:t xml:space="preserve"> and the influence of exploitation remain incomplete for White Sturgeon in th</w:t>
      </w:r>
      <w:r w:rsidR="003B6A92">
        <w:t>e SSJ. Therefore, we coupled a demographic assessment</w:t>
      </w:r>
      <w:r>
        <w:t xml:space="preserve"> of Wh</w:t>
      </w:r>
      <w:r w:rsidR="003B6A92">
        <w:t xml:space="preserve">ite Sturgeon in the SSJ with </w:t>
      </w:r>
      <w:r>
        <w:t>age-structured population model</w:t>
      </w:r>
      <w:r w:rsidR="003B6A92">
        <w:t>s</w:t>
      </w:r>
      <w:r>
        <w:t xml:space="preserve"> </w:t>
      </w:r>
      <w:proofErr w:type="gramStart"/>
      <w:r>
        <w:t>to better</w:t>
      </w:r>
      <w:proofErr w:type="gramEnd"/>
      <w:r>
        <w:t xml:space="preserve"> understand </w:t>
      </w:r>
      <w:r w:rsidR="003B6A92">
        <w:t xml:space="preserve">potential </w:t>
      </w:r>
      <w:r>
        <w:t xml:space="preserve">population-level responses to perturbations and management actions. The White Sturgeon population in the SSJ exhibited fast growth, high rates of mortality, </w:t>
      </w:r>
      <w:del w:id="80" w:author="Gingras" w:date="2018-09-29T12:11:00Z">
        <w:r w:rsidDel="00EF0101">
          <w:delText xml:space="preserve">experienced variable </w:delText>
        </w:r>
      </w:del>
      <w:ins w:id="81" w:author="Gingras" w:date="2018-09-29T12:11:00Z">
        <w:r w:rsidR="00EF0101">
          <w:t xml:space="preserve">high </w:t>
        </w:r>
      </w:ins>
      <w:r>
        <w:t>levels of exploitation, and appear</w:t>
      </w:r>
      <w:r w:rsidR="003B6A92">
        <w:t>ed</w:t>
      </w:r>
      <w:r>
        <w:t xml:space="preserve"> to be declining. The size and age structure of the population suggest that the White Sturgeon population in the SSJ is likely overexploited. Length-frequency distributions show few White </w:t>
      </w:r>
      <w:proofErr w:type="gramStart"/>
      <w:r>
        <w:t>Sturgeon</w:t>
      </w:r>
      <w:proofErr w:type="gramEnd"/>
      <w:r>
        <w:t xml:space="preserve"> survive the harvest slot (length limit). The current estimated length-frequency distribution differed from frequencies presented in </w:t>
      </w:r>
      <w:ins w:id="82" w:author="Gingras" w:date="2018-09-29T12:12:00Z">
        <w:r w:rsidR="00EF0101">
          <w:t xml:space="preserve">some </w:t>
        </w:r>
      </w:ins>
      <w:r>
        <w:t>prior studies of White Sturgeon in the SSJ (Kohlhorst et al. 1980; Brennan and Cailliet 1989). The majority of the White Sturgeon sampled in th</w:t>
      </w:r>
      <w:ins w:id="83" w:author="Gingras" w:date="2018-09-29T12:12:00Z">
        <w:r w:rsidR="00EF0101">
          <w:t>os</w:t>
        </w:r>
      </w:ins>
      <w:r>
        <w:t xml:space="preserve">e prior studies </w:t>
      </w:r>
      <w:proofErr w:type="gramStart"/>
      <w:r>
        <w:t>were</w:t>
      </w:r>
      <w:proofErr w:type="gramEnd"/>
      <w:r>
        <w:t xml:space="preserve"> between 90 and 160 cm, whereas most of the fish sampled in our study were less than 90 cm. However, the experimental trammel nets and nonrandom </w:t>
      </w:r>
      <w:r>
        <w:lastRenderedPageBreak/>
        <w:t xml:space="preserve">sampling may have contributed to the paucity of large fish and skewed size distribution in our study. In particular, the capture efficiency of CDFW trammel nets may be </w:t>
      </w:r>
      <w:proofErr w:type="gramStart"/>
      <w:r>
        <w:t>ill-suited</w:t>
      </w:r>
      <w:proofErr w:type="gramEnd"/>
      <w:r>
        <w:t xml:space="preserve"> for sampling White Sturgeon ≥ 200 cm FL. Previous research in the SSJ and in other systems (e.g., lower Columbia River) have used a variety of sampling methods to collect White Sturgeon (e.g., commercial fishing nets, trammel nets, hook-and-line, trawls; Kohlhorst et al. 1980; Brennan and Cailliet 1989; DeVore et al. 1995). As such, catch from nonrandom sampling efforts that occur primarily in Suisun Bay using only trammel nets may not</w:t>
      </w:r>
      <w:r w:rsidR="00D2411B">
        <w:t xml:space="preserve"> be</w:t>
      </w:r>
      <w:r>
        <w:t xml:space="preserve"> </w:t>
      </w:r>
      <w:r w:rsidR="00D2411B">
        <w:t>truly representative</w:t>
      </w:r>
      <w:r>
        <w:t xml:space="preserve"> of the entire population. Nonetheless, these are the best data available for the White Sturgeon population in the SSJ. </w:t>
      </w:r>
    </w:p>
    <w:p w:rsidR="004600F1" w:rsidRDefault="004600F1" w:rsidP="00B42DA1">
      <w:pPr>
        <w:spacing w:line="360" w:lineRule="auto"/>
        <w:ind w:firstLine="720"/>
        <w:contextualSpacing/>
      </w:pPr>
      <w:r>
        <w:t xml:space="preserve">Prior studies have </w:t>
      </w:r>
      <w:r w:rsidR="004942EE">
        <w:t>estimated</w:t>
      </w:r>
      <w:r>
        <w:t xml:space="preserve"> the longevity of White Sturgeon. For instance, Smith et al. (2002) reported that White Sturgeon </w:t>
      </w:r>
      <w:proofErr w:type="gramStart"/>
      <w:r>
        <w:t>can</w:t>
      </w:r>
      <w:proofErr w:type="gramEnd"/>
      <w:r>
        <w:t xml:space="preserve"> exceed ages of 100 years. </w:t>
      </w:r>
      <w:proofErr w:type="gramStart"/>
      <w:r>
        <w:t>White Sturgeon as old as 80 years have been observed in the Kootenai River, Idaho (Paragamian and Beamesderfer 2003), and 65 years old in the Columbia River (DeVore et al. 1995).</w:t>
      </w:r>
      <w:proofErr w:type="gramEnd"/>
      <w:r>
        <w:t xml:space="preserve"> Our data did not match these findings as the maximum observed age was 29 years. Lower maximum ages of White Sturgeon in the SSJ is likely the result of sampling bias, anthropogenic disturbances, and (or) exploitation</w:t>
      </w:r>
      <w:ins w:id="84" w:author="Gingras" w:date="2018-09-29T12:12:00Z">
        <w:r w:rsidR="00EF0101">
          <w:t>, each of</w:t>
        </w:r>
      </w:ins>
      <w:r>
        <w:t xml:space="preserve"> which </w:t>
      </w:r>
      <w:del w:id="85" w:author="Gingras" w:date="2018-09-29T12:13:00Z">
        <w:r w:rsidDel="00EF0101">
          <w:delText xml:space="preserve">have </w:delText>
        </w:r>
      </w:del>
      <w:ins w:id="86" w:author="Gingras" w:date="2018-09-29T12:13:00Z">
        <w:r w:rsidR="00EF0101">
          <w:t xml:space="preserve">has </w:t>
        </w:r>
      </w:ins>
      <w:r>
        <w:t>been shown to truncate the age structure of fish populations (Crawford and Allen 2006; Bronte and Sitar 2008; Koch et al. 2009). Challenging environmental conditions (e.g., pollutants) in the SSJ may also affect the longevity of fish (Feist et al. 2005; Gundersen et al. 2017). In addition, errors in age estimation can confound population dynamics analyses (</w:t>
      </w:r>
      <w:r w:rsidR="00B034C9">
        <w:t xml:space="preserve">Rien and Beamesderfer 1994; </w:t>
      </w:r>
      <w:r>
        <w:t>Hamel et al. 2016). Although pectoral fin rays are currently the most practical and reliable agein</w:t>
      </w:r>
      <w:r w:rsidR="00196A46">
        <w:t>g structure for White Sturgeon</w:t>
      </w:r>
      <w:r>
        <w:t>, uncertainty</w:t>
      </w:r>
      <w:r w:rsidR="00B034C9">
        <w:t xml:space="preserve"> exists regarding age estimates</w:t>
      </w:r>
      <w:r>
        <w:t xml:space="preserve">, </w:t>
      </w:r>
      <w:r w:rsidR="00B034C9">
        <w:t xml:space="preserve">especially </w:t>
      </w:r>
      <w:r>
        <w:t>for fish older than age</w:t>
      </w:r>
      <w:ins w:id="87" w:author="Gingras" w:date="2018-09-29T13:46:00Z">
        <w:r w:rsidR="00995B2E">
          <w:t>-</w:t>
        </w:r>
      </w:ins>
      <w:del w:id="88" w:author="Gingras" w:date="2018-09-29T13:46:00Z">
        <w:r w:rsidDel="00995B2E">
          <w:delText xml:space="preserve"> </w:delText>
        </w:r>
      </w:del>
      <w:r>
        <w:t>20 (</w:t>
      </w:r>
      <w:r w:rsidR="00196A46">
        <w:t xml:space="preserve">Brennan and Cailliet 1989; </w:t>
      </w:r>
      <w:r>
        <w:t>Rien and Beamesderfer 1994; Paragamian and Beamesderfer 2003). However, ageing error is not likely a major issue in our study because the majority of fish were young (&lt; age</w:t>
      </w:r>
      <w:ins w:id="89" w:author="Gingras" w:date="2018-09-29T13:46:00Z">
        <w:r w:rsidR="00995B2E">
          <w:t>-</w:t>
        </w:r>
      </w:ins>
      <w:del w:id="90" w:author="Gingras" w:date="2018-09-29T13:46:00Z">
        <w:r w:rsidDel="00995B2E">
          <w:delText xml:space="preserve"> </w:delText>
        </w:r>
      </w:del>
      <w:r>
        <w:t>10) with only two fish estimated to be over 20 years of age.</w:t>
      </w:r>
    </w:p>
    <w:p w:rsidR="004600F1" w:rsidRDefault="004600F1" w:rsidP="00B42DA1">
      <w:pPr>
        <w:spacing w:line="360" w:lineRule="auto"/>
        <w:ind w:firstLine="720"/>
        <w:contextualSpacing/>
      </w:pPr>
      <w:r>
        <w:t>Growth analysis indicated that length at age of White Sturgeon in the SSJ varied widely. However, the general pattern suggests that growth of White Sturgeon is rapid for larval and juveniles life stages and declines around age</w:t>
      </w:r>
      <w:ins w:id="91" w:author="Gingras" w:date="2018-09-29T13:47:00Z">
        <w:r w:rsidR="00995B2E">
          <w:t>-</w:t>
        </w:r>
      </w:ins>
      <w:del w:id="92" w:author="Gingras" w:date="2018-09-29T13:47:00Z">
        <w:r w:rsidDel="00995B2E">
          <w:delText xml:space="preserve"> </w:delText>
        </w:r>
      </w:del>
      <w:r>
        <w:t xml:space="preserve">17. </w:t>
      </w:r>
      <w:r w:rsidR="007A19A4">
        <w:t xml:space="preserve">Contemporary growth estimates for White Sturgeon in the SSJ were higher than estimates from 1973–1976 (Kohlhorst et al. 1980). </w:t>
      </w:r>
      <w:r>
        <w:t xml:space="preserve">Additionally, White Sturgeon in the SSJ </w:t>
      </w:r>
      <w:proofErr w:type="gramStart"/>
      <w:r>
        <w:t>appear</w:t>
      </w:r>
      <w:proofErr w:type="gramEnd"/>
      <w:r>
        <w:t xml:space="preserve"> to exhibit faster growth than all other White Sturgeon populations for which data are available. Using von Bertalanffy growth models, White </w:t>
      </w:r>
      <w:r>
        <w:lastRenderedPageBreak/>
        <w:t xml:space="preserve">Sturgeon in the lower Columbia River </w:t>
      </w:r>
      <w:proofErr w:type="gramStart"/>
      <w:r>
        <w:t>were predicted</w:t>
      </w:r>
      <w:proofErr w:type="gramEnd"/>
      <w:r>
        <w:t xml:space="preserve"> to achieve</w:t>
      </w:r>
      <w:r w:rsidR="007A19A4">
        <w:t xml:space="preserve"> a length of 116 cm by</w:t>
      </w:r>
      <w:r>
        <w:t xml:space="preserve"> age</w:t>
      </w:r>
      <w:ins w:id="93" w:author="Gingras" w:date="2018-09-29T13:47:00Z">
        <w:r w:rsidR="00995B2E">
          <w:t>-</w:t>
        </w:r>
      </w:ins>
      <w:del w:id="94" w:author="Gingras" w:date="2018-09-29T13:47:00Z">
        <w:r w:rsidDel="00995B2E">
          <w:delText xml:space="preserve"> </w:delText>
        </w:r>
      </w:del>
      <w:r>
        <w:t>15 (DeVore et al. 1995), whereas White Sturgeon in the SSJ had a predicted length of 147 cm at age</w:t>
      </w:r>
      <w:ins w:id="95" w:author="Gingras" w:date="2018-09-29T13:47:00Z">
        <w:r w:rsidR="00995B2E">
          <w:t>-</w:t>
        </w:r>
      </w:ins>
      <w:del w:id="96" w:author="Gingras" w:date="2018-09-29T13:47:00Z">
        <w:r w:rsidDel="00995B2E">
          <w:delText xml:space="preserve"> </w:delText>
        </w:r>
      </w:del>
      <w:r>
        <w:t xml:space="preserve">15. Growth differences are even more pronounced when White Sturgeon in the SSJ are compared with landlocked populations in the northern extent of the species’ distribution. Age-10 to age-50 White Sturgeon in the Kootenai River grow approximately 2.5 cm per year (Paragamian et al. 2005). Over that same </w:t>
      </w:r>
      <w:proofErr w:type="gramStart"/>
      <w:r>
        <w:t>time period</w:t>
      </w:r>
      <w:proofErr w:type="gramEnd"/>
      <w:r>
        <w:t>, White Sturgeon in the SSJ grow nearly twice as fast (i.e., 4.6 cm per year). Differences in growth may be related to temperature, access to quality habitat, d</w:t>
      </w:r>
      <w:r w:rsidR="007A19A4">
        <w:t>ensity-dependent interactions (e.g</w:t>
      </w:r>
      <w:r>
        <w:t xml:space="preserve">., competition), and marine-based prey availability. Beamesderfer et al. (1995) and Van </w:t>
      </w:r>
      <w:proofErr w:type="spellStart"/>
      <w:r>
        <w:t>Poorten</w:t>
      </w:r>
      <w:proofErr w:type="spellEnd"/>
      <w:r>
        <w:t xml:space="preserve"> and McAdam (2010) reported that alterations in hydrology due to dam construction (e.g., limited food resources, habitat availability) may explain differences in White Sturgeon growth. In northern systems like the Kootenai River, reduced growth of White Sturgeon is likely due to limited food availability and long distances from estuarine and marine resources (Ireland et al. 2002; Paragamian et al. 2005). High harvest rates or other factors influencing abundance may also affect the growth of White Sturgeon in the SSJ. Prior studies have demonstrated that growth increases when density decreases (</w:t>
      </w:r>
      <w:proofErr w:type="spellStart"/>
      <w:r>
        <w:t>Regier</w:t>
      </w:r>
      <w:proofErr w:type="spellEnd"/>
      <w:r>
        <w:t xml:space="preserve"> and Loftus 1972; </w:t>
      </w:r>
      <w:proofErr w:type="spellStart"/>
      <w:r>
        <w:t>Rieman</w:t>
      </w:r>
      <w:proofErr w:type="spellEnd"/>
      <w:r>
        <w:t xml:space="preserve"> and Myers 1992; Bronte and Sitar 2008; </w:t>
      </w:r>
      <w:proofErr w:type="spellStart"/>
      <w:r>
        <w:t>Haxton</w:t>
      </w:r>
      <w:proofErr w:type="spellEnd"/>
      <w:r>
        <w:t xml:space="preserve"> and Findlay 2008). For example, older age-classes (≥ 2 years) of kokanee </w:t>
      </w:r>
      <w:r w:rsidRPr="00B463B1">
        <w:rPr>
          <w:i/>
        </w:rPr>
        <w:t xml:space="preserve">O. </w:t>
      </w:r>
      <w:proofErr w:type="spellStart"/>
      <w:r w:rsidRPr="00B463B1">
        <w:rPr>
          <w:i/>
        </w:rPr>
        <w:t>nerka</w:t>
      </w:r>
      <w:proofErr w:type="spellEnd"/>
      <w:r>
        <w:t xml:space="preserve"> experienced declines in growth with increasing fish density (</w:t>
      </w:r>
      <w:proofErr w:type="spellStart"/>
      <w:r>
        <w:t>Rieman</w:t>
      </w:r>
      <w:proofErr w:type="spellEnd"/>
      <w:r>
        <w:t xml:space="preserve"> and Myers 1992). Furthermore, in the Ottawa River, Canada, growth rates of Lake Sturgeon </w:t>
      </w:r>
      <w:proofErr w:type="gramStart"/>
      <w:r>
        <w:t>were found</w:t>
      </w:r>
      <w:proofErr w:type="gramEnd"/>
      <w:r>
        <w:t xml:space="preserve"> to be faster in less</w:t>
      </w:r>
      <w:ins w:id="97" w:author="Gingras" w:date="2018-09-29T12:13:00Z">
        <w:r w:rsidR="00EF0101">
          <w:t>-</w:t>
        </w:r>
      </w:ins>
      <w:del w:id="98" w:author="Gingras" w:date="2018-09-29T12:13:00Z">
        <w:r w:rsidDel="00EF0101">
          <w:delText xml:space="preserve"> </w:delText>
        </w:r>
      </w:del>
      <w:r>
        <w:t>densely populated sections of the river (</w:t>
      </w:r>
      <w:proofErr w:type="spellStart"/>
      <w:r>
        <w:t>Haxton</w:t>
      </w:r>
      <w:proofErr w:type="spellEnd"/>
      <w:r>
        <w:t xml:space="preserve"> and Findlay 2008). White Sturgeon in the SSJ may be experiencing a similar density-dependent response in growth. </w:t>
      </w:r>
    </w:p>
    <w:p w:rsidR="004600F1" w:rsidRDefault="004600F1" w:rsidP="00B42DA1">
      <w:pPr>
        <w:spacing w:line="360" w:lineRule="auto"/>
        <w:ind w:firstLine="720"/>
        <w:contextualSpacing/>
      </w:pPr>
      <w:r>
        <w:t xml:space="preserve">Estimating mortality for </w:t>
      </w:r>
      <w:r w:rsidR="00F06E67">
        <w:t>s</w:t>
      </w:r>
      <w:r>
        <w:t xml:space="preserve">turgeon populations is challenging due to uncertainties in the accuracy of ageing techniques, </w:t>
      </w:r>
      <w:r w:rsidR="007A19A4">
        <w:t>different capture efficiencies between</w:t>
      </w:r>
      <w:r>
        <w:t xml:space="preserve"> sampling gears, and unknown influences of anthropogenic activities (</w:t>
      </w:r>
      <w:r w:rsidR="00C65688">
        <w:t xml:space="preserve">Paragamian and Beamesderfer </w:t>
      </w:r>
      <w:r w:rsidR="004D0F3B">
        <w:t>2003</w:t>
      </w:r>
      <w:r w:rsidR="00C65688">
        <w:t xml:space="preserve">; </w:t>
      </w:r>
      <w:r w:rsidR="00F06E67">
        <w:t xml:space="preserve">Koch et al. 2009; </w:t>
      </w:r>
      <w:r w:rsidR="007A19A4">
        <w:t>Hamel</w:t>
      </w:r>
      <w:r>
        <w:t xml:space="preserve"> et al. 2016). As such, mortality rates of White Sturgeon exhibit spatial and temporal variability. Our estimate of total annual mortality after correcting for size selectivity (</w:t>
      </w:r>
      <w:r w:rsidRPr="00B463B1">
        <w:rPr>
          <w:i/>
        </w:rPr>
        <w:t>A</w:t>
      </w:r>
      <w:r>
        <w:t xml:space="preserve"> = 18.7%) is similar to those reported for other exploited sturgeon populations. Estimates of total annual mortality for White Sturgeon in the Columbia River vary from 18 to 24% (</w:t>
      </w:r>
      <w:r w:rsidR="00C776D4">
        <w:t>lower</w:t>
      </w:r>
      <w:r>
        <w:t xml:space="preserve"> Columbia River; Beamesderfer et al. 1995) to 37% (</w:t>
      </w:r>
      <w:proofErr w:type="spellStart"/>
      <w:r w:rsidR="00C776D4">
        <w:t>unimpounded</w:t>
      </w:r>
      <w:proofErr w:type="spellEnd"/>
      <w:r w:rsidR="00C776D4">
        <w:t xml:space="preserve"> </w:t>
      </w:r>
      <w:r>
        <w:t>lower Columbia River; DeVore et al. 1995). In Lake Winnebago, Wisconsin, Bruch (1999) reported annual mortality rates of 17% for Lake Sturgeon</w:t>
      </w:r>
      <w:r w:rsidR="007161B7">
        <w:t xml:space="preserve"> exposed to a limited recreational harvest</w:t>
      </w:r>
      <w:r>
        <w:t xml:space="preserve">. Additionally, our current estimate of </w:t>
      </w:r>
      <w:r>
        <w:lastRenderedPageBreak/>
        <w:t>natural mortality in the SSJ (</w:t>
      </w:r>
      <w:r w:rsidRPr="00B463B1">
        <w:rPr>
          <w:i/>
        </w:rPr>
        <w:t>cm</w:t>
      </w:r>
      <w:r>
        <w:t xml:space="preserve"> = 0.06) is similar to historic estimates (0.05–0.10; Kohlhorst 1980) and to White Sturgeon populations in other water bodies. For instance, in the lower Columbia River, </w:t>
      </w:r>
      <w:r w:rsidRPr="007161B7">
        <w:rPr>
          <w:i/>
        </w:rPr>
        <w:t>cm</w:t>
      </w:r>
      <w:r>
        <w:t xml:space="preserve"> was estimated at 0.09 (DeVore et al. 1995) and 0.10 for the unexploited population in the Kootenai River (Paragamian et al. 2005). However, mortality comparisons between populations </w:t>
      </w:r>
      <w:proofErr w:type="gramStart"/>
      <w:r>
        <w:t>should be evaluated</w:t>
      </w:r>
      <w:proofErr w:type="gramEnd"/>
      <w:r>
        <w:t xml:space="preserve"> with care because various levels of uncertainty </w:t>
      </w:r>
      <w:r w:rsidR="00E3304F">
        <w:t>were</w:t>
      </w:r>
      <w:r>
        <w:t xml:space="preserve"> reported for all the mortality rates</w:t>
      </w:r>
      <w:r w:rsidR="00B30D19">
        <w:t>,</w:t>
      </w:r>
      <w:r>
        <w:t xml:space="preserve"> and sampling techniques and mortality estimators differed between studies. </w:t>
      </w:r>
    </w:p>
    <w:p w:rsidR="004600F1" w:rsidRDefault="004600F1" w:rsidP="00B42DA1">
      <w:pPr>
        <w:spacing w:line="360" w:lineRule="auto"/>
        <w:ind w:firstLine="720"/>
        <w:contextualSpacing/>
      </w:pPr>
      <w:commentRangeStart w:id="99"/>
      <w:r>
        <w:t xml:space="preserve">The estimated mean annual exploitation rate (i.e., 13.6%) of White Sturgeon in the SSJ was higher than the 5–10% recommended </w:t>
      </w:r>
      <w:proofErr w:type="gramStart"/>
      <w:r>
        <w:t>to sustain</w:t>
      </w:r>
      <w:proofErr w:type="gramEnd"/>
      <w:r>
        <w:t xml:space="preserve"> sturgeon populations (</w:t>
      </w:r>
      <w:proofErr w:type="spellStart"/>
      <w:r>
        <w:t>Rieman</w:t>
      </w:r>
      <w:proofErr w:type="spellEnd"/>
      <w:r>
        <w:t xml:space="preserve"> and Beamesderfer 1990; Beamesderfer and Farr 1997). It is likely that our estimates of exploitation </w:t>
      </w:r>
      <w:proofErr w:type="gramStart"/>
      <w:r>
        <w:t>are biased</w:t>
      </w:r>
      <w:proofErr w:type="gramEnd"/>
      <w:r>
        <w:t xml:space="preserve"> low due to a </w:t>
      </w:r>
      <w:r w:rsidR="00610676">
        <w:t>low</w:t>
      </w:r>
      <w:r>
        <w:t xml:space="preserve"> number of tag returns. The reason for low </w:t>
      </w:r>
      <w:proofErr w:type="spellStart"/>
      <w:r>
        <w:t>tag</w:t>
      </w:r>
      <w:proofErr w:type="spellEnd"/>
      <w:r>
        <w:t xml:space="preserve"> returns is unknown, but could be due to low catch rates, inadequate publicity, and (or) an unwillingness of</w:t>
      </w:r>
      <w:r w:rsidR="00B463B1">
        <w:t xml:space="preserve"> anglers to report their catch</w:t>
      </w:r>
      <w:r>
        <w:t>. Additionally, our estimate did not include illegal harvest or fishing mortality due to bycatch in other fisheries. Although the exact number of White Sturgeon illegal</w:t>
      </w:r>
      <w:r w:rsidR="00B30D19">
        <w:t>ly</w:t>
      </w:r>
      <w:r>
        <w:t xml:space="preserve"> harvested in the SSJ is unquantified, the number </w:t>
      </w:r>
      <w:proofErr w:type="gramStart"/>
      <w:r>
        <w:t>is thought</w:t>
      </w:r>
      <w:proofErr w:type="gramEnd"/>
      <w:r>
        <w:t xml:space="preserve"> to be substantial (M. L. Gingras, CDFW, unpublished information). Regardless, an absolute minimum exploitation estimate based solely on the proportion of tags returned was 8.0%, suggesting an exploitation rate that is likely too high to maintain the White Sturgeon population in the SSJ. </w:t>
      </w:r>
      <w:commentRangeEnd w:id="99"/>
      <w:r w:rsidR="00D52BEE">
        <w:rPr>
          <w:rStyle w:val="CommentReference"/>
        </w:rPr>
        <w:commentReference w:id="99"/>
      </w:r>
    </w:p>
    <w:p w:rsidR="004600F1" w:rsidRDefault="004600F1" w:rsidP="00B42DA1">
      <w:pPr>
        <w:spacing w:line="360" w:lineRule="auto"/>
        <w:ind w:firstLine="720"/>
        <w:contextualSpacing/>
      </w:pPr>
      <w:r>
        <w:t xml:space="preserve">Results from population modeling suggest that the abundance of White Sturgeon in the SSJ </w:t>
      </w:r>
      <w:ins w:id="100" w:author="Gingras" w:date="2018-09-29T12:14:00Z">
        <w:r w:rsidR="00D52BEE">
          <w:t xml:space="preserve">will </w:t>
        </w:r>
      </w:ins>
      <w:del w:id="101" w:author="Gingras" w:date="2018-09-29T12:14:00Z">
        <w:r w:rsidDel="00D52BEE">
          <w:delText xml:space="preserve">is expected to </w:delText>
        </w:r>
      </w:del>
      <w:r>
        <w:t xml:space="preserve">decrease under current harvest conditions. However, the estimated population growth rates </w:t>
      </w:r>
      <w:proofErr w:type="gramStart"/>
      <w:r>
        <w:t>are based</w:t>
      </w:r>
      <w:proofErr w:type="gramEnd"/>
      <w:r>
        <w:t xml:space="preserve"> on a number of assumptions that may not be reflective of the true status of White Sturgeon in the SSJ. In particular, changes in estimated mortality would substantially influence the population growth rate</w:t>
      </w:r>
      <w:r w:rsidR="00D34FAD">
        <w:t xml:space="preserve"> (Hamel et al. 2016)</w:t>
      </w:r>
      <w:r>
        <w:t>. We examined this further by modeling the population growth using the estimates of mortality from the uncorrected age structure</w:t>
      </w:r>
      <w:ins w:id="102" w:author="Gingras" w:date="2018-09-29T12:14:00Z">
        <w:r w:rsidR="00D52BEE">
          <w:t xml:space="preserve">, </w:t>
        </w:r>
      </w:ins>
      <w:ins w:id="103" w:author="Gingras" w:date="2018-09-29T12:15:00Z">
        <w:r w:rsidR="00D52BEE">
          <w:t xml:space="preserve">finding that </w:t>
        </w:r>
      </w:ins>
      <w:ins w:id="104" w:author="Gingras" w:date="2018-09-29T12:14:00Z">
        <w:r w:rsidR="00D52BEE">
          <w:t>the r</w:t>
        </w:r>
      </w:ins>
      <w:del w:id="105" w:author="Gingras" w:date="2018-09-29T12:14:00Z">
        <w:r w:rsidDel="00D52BEE">
          <w:delText>. R</w:delText>
        </w:r>
      </w:del>
      <w:r>
        <w:t>esults indicated even lower estimates of the mean population growth rate. Additionally, determining juvenile mortality rates of fishes with type-III survivorship curves is difficult (</w:t>
      </w:r>
      <w:proofErr w:type="spellStart"/>
      <w:r>
        <w:t>Counihan</w:t>
      </w:r>
      <w:proofErr w:type="spellEnd"/>
      <w:r>
        <w:t xml:space="preserve"> et al. 1999; Pine et al. 2001; </w:t>
      </w:r>
      <w:proofErr w:type="spellStart"/>
      <w:r>
        <w:t>Caroffino</w:t>
      </w:r>
      <w:proofErr w:type="spellEnd"/>
      <w:r>
        <w:t xml:space="preserve"> et al. 2010). Our </w:t>
      </w:r>
      <w:r w:rsidR="001C0EAA">
        <w:t xml:space="preserve">variable </w:t>
      </w:r>
      <w:r>
        <w:t>egg-to-age-1 mortality (i.e</w:t>
      </w:r>
      <w:r w:rsidRPr="005D38D1">
        <w:rPr>
          <w:i/>
        </w:rPr>
        <w:t>., S</w:t>
      </w:r>
      <w:r w:rsidRPr="005D38D1">
        <w:rPr>
          <w:vertAlign w:val="subscript"/>
        </w:rPr>
        <w:t>0</w:t>
      </w:r>
      <w:r w:rsidR="00B30D19">
        <w:t>) estimates of 99.94–100</w:t>
      </w:r>
      <w:r>
        <w:t xml:space="preserve">% likely </w:t>
      </w:r>
      <w:r w:rsidR="007161B7">
        <w:t>portrayed</w:t>
      </w:r>
      <w:r>
        <w:t xml:space="preserve"> typical recruitment rates for White Sturgeon in the SSJ.</w:t>
      </w:r>
      <w:r w:rsidR="00CD123C">
        <w:t xml:space="preserve"> F</w:t>
      </w:r>
      <w:r>
        <w:t xml:space="preserve">urther investigations that address stressors and quantify juvenile mortality rates, particularly during the egg and larval stages, </w:t>
      </w:r>
      <w:proofErr w:type="gramStart"/>
      <w:r>
        <w:t>are warranted</w:t>
      </w:r>
      <w:proofErr w:type="gramEnd"/>
      <w:r>
        <w:t xml:space="preserve"> (</w:t>
      </w:r>
      <w:proofErr w:type="spellStart"/>
      <w:r>
        <w:t>Houde</w:t>
      </w:r>
      <w:proofErr w:type="spellEnd"/>
      <w:r>
        <w:t xml:space="preserve"> 1987; Gross et al. 2002; Pine et al. 2001; </w:t>
      </w:r>
      <w:proofErr w:type="spellStart"/>
      <w:r>
        <w:t>Caroffino</w:t>
      </w:r>
      <w:proofErr w:type="spellEnd"/>
      <w:r>
        <w:t xml:space="preserve"> et al. 2010). </w:t>
      </w:r>
      <w:r w:rsidR="00D400C1" w:rsidRPr="00B30D19">
        <w:t xml:space="preserve">Inaccuracies </w:t>
      </w:r>
      <w:r w:rsidR="00CD123C" w:rsidRPr="00B30D19">
        <w:t>in</w:t>
      </w:r>
      <w:r w:rsidR="00D400C1" w:rsidRPr="00B30D19">
        <w:t xml:space="preserve"> growth estimates could also </w:t>
      </w:r>
      <w:r w:rsidR="00B30D19" w:rsidRPr="00B30D19">
        <w:t>influence</w:t>
      </w:r>
      <w:r w:rsidR="00CD123C" w:rsidRPr="00B30D19">
        <w:t xml:space="preserve"> our</w:t>
      </w:r>
      <w:r w:rsidR="00D400C1" w:rsidRPr="00B30D19">
        <w:t xml:space="preserve"> </w:t>
      </w:r>
      <w:r w:rsidR="00CD123C" w:rsidRPr="00B30D19">
        <w:lastRenderedPageBreak/>
        <w:t>results</w:t>
      </w:r>
      <w:r w:rsidR="00752871" w:rsidRPr="00B30D19">
        <w:t xml:space="preserve"> (Hamel et al. 2016)</w:t>
      </w:r>
      <w:r w:rsidR="00CD123C" w:rsidRPr="00B30D19">
        <w:t>.</w:t>
      </w:r>
      <w:r w:rsidR="005B1549">
        <w:t xml:space="preserve"> </w:t>
      </w:r>
      <w:proofErr w:type="gramStart"/>
      <w:r w:rsidR="001C0EAA">
        <w:t>Though</w:t>
      </w:r>
      <w:proofErr w:type="gramEnd"/>
      <w:r w:rsidR="001C0EAA">
        <w:t xml:space="preserve"> when w</w:t>
      </w:r>
      <w:r w:rsidR="008A1EB5" w:rsidRPr="00DB7C9F">
        <w:t xml:space="preserve">e </w:t>
      </w:r>
      <w:r w:rsidR="00C30FCE" w:rsidRPr="00DB7C9F">
        <w:t xml:space="preserve">modeled additional </w:t>
      </w:r>
      <w:r w:rsidR="008A1EB5" w:rsidRPr="00DB7C9F">
        <w:t xml:space="preserve">scenarios </w:t>
      </w:r>
      <w:r w:rsidR="00752871" w:rsidRPr="00DB7C9F">
        <w:t>using</w:t>
      </w:r>
      <w:r w:rsidR="005B1549" w:rsidRPr="00DB7C9F">
        <w:t xml:space="preserve"> both</w:t>
      </w:r>
      <w:r w:rsidR="008A1EB5" w:rsidRPr="00DB7C9F">
        <w:t xml:space="preserve"> faster and slower</w:t>
      </w:r>
      <w:r w:rsidR="00CD123C" w:rsidRPr="00DB7C9F">
        <w:t xml:space="preserve"> growth rates</w:t>
      </w:r>
      <w:r w:rsidR="001C0EAA" w:rsidRPr="00DB7C9F">
        <w:t xml:space="preserve">, </w:t>
      </w:r>
      <w:r w:rsidR="00D400C1" w:rsidRPr="00DB7C9F">
        <w:t>r</w:t>
      </w:r>
      <w:r w:rsidR="008A1EB5" w:rsidRPr="00DB7C9F">
        <w:t xml:space="preserve">esults </w:t>
      </w:r>
      <w:r w:rsidR="00D400C1" w:rsidRPr="00DB7C9F">
        <w:t xml:space="preserve">were similar </w:t>
      </w:r>
      <w:r w:rsidR="00FD4783" w:rsidRPr="00DB7C9F">
        <w:t xml:space="preserve">to </w:t>
      </w:r>
      <w:r w:rsidR="00C30FCE" w:rsidRPr="00DB7C9F">
        <w:t xml:space="preserve">or </w:t>
      </w:r>
      <w:r w:rsidR="008A1EB5" w:rsidRPr="00DB7C9F">
        <w:t xml:space="preserve">lower </w:t>
      </w:r>
      <w:r w:rsidR="00CD123C" w:rsidRPr="00DB7C9F">
        <w:t>than our</w:t>
      </w:r>
      <w:r w:rsidR="00D400C1" w:rsidRPr="00DB7C9F">
        <w:t xml:space="preserve"> </w:t>
      </w:r>
      <w:r w:rsidR="00CD123C" w:rsidRPr="00DB7C9F">
        <w:t>estimated</w:t>
      </w:r>
      <w:r w:rsidR="008A1EB5" w:rsidRPr="00DB7C9F">
        <w:t xml:space="preserve"> mean population growth rate. </w:t>
      </w:r>
      <w:r w:rsidRPr="00DB7C9F">
        <w:t>Another assumpti</w:t>
      </w:r>
      <w:r>
        <w:t xml:space="preserve">on that may not be valid is spawning periodicity. For modeling purposes, we used the best available data (Chapman 1989; DeVore et al. 1995; Chapman et al. 1996). However, these studies are approximately 30 years old and conditions have undoubtedly changed. Numerous contaminants (e.g., Hg, Cu, </w:t>
      </w:r>
      <w:proofErr w:type="gramStart"/>
      <w:r>
        <w:t>Se</w:t>
      </w:r>
      <w:proofErr w:type="gramEnd"/>
      <w:r>
        <w:t xml:space="preserve">) exist in the SSJ which have been suggested to disrupt and delay spawning activities (Feist et al. 2005; Gundersen et al. 2017). Unfortunately, the timing of White Sturgeon spawning events </w:t>
      </w:r>
      <w:proofErr w:type="gramStart"/>
      <w:r>
        <w:t>are</w:t>
      </w:r>
      <w:proofErr w:type="gramEnd"/>
      <w:r>
        <w:t xml:space="preserve"> still poorly understood and likely vary among </w:t>
      </w:r>
      <w:ins w:id="106" w:author="Gingras" w:date="2018-09-29T12:15:00Z">
        <w:r w:rsidR="00D52BEE">
          <w:t xml:space="preserve">years and </w:t>
        </w:r>
      </w:ins>
      <w:r>
        <w:t xml:space="preserve">individuals (Conte et al. 1988; Gross et al. 2002; Hildebrand et al. 2016). Although we modeled a range of spawning periodicities, it is likely that we may have overestimated the frequency. Additional studies </w:t>
      </w:r>
      <w:proofErr w:type="gramStart"/>
      <w:r>
        <w:t>are needed</w:t>
      </w:r>
      <w:proofErr w:type="gramEnd"/>
      <w:r>
        <w:t xml:space="preserve"> to assess the percentage of females that spawn each year.</w:t>
      </w:r>
    </w:p>
    <w:p w:rsidR="004600F1" w:rsidRDefault="004600F1" w:rsidP="00B42DA1">
      <w:pPr>
        <w:spacing w:line="360" w:lineRule="auto"/>
        <w:ind w:firstLine="720"/>
        <w:contextualSpacing/>
      </w:pPr>
      <w:r>
        <w:t>Regardless of uncertainties in the model, population metrics suggest that White Sturgeon in the SSJ will continue to decline without changes to harvest regulations. Although conservation strategies include improving sturgeon spawning habitat (Schaffter 1997) and augmenting stream flow to mimic historic regimes (Jackson et al. 2016), reducing fishing mortality is likely the most effective, intermediate-term option for increasing the population abundance of White Sturgeon in the SSJ. Specifically, decreasing total annual mortality to less than 10% for age-10 and older White Sturgeon would increase the mean population growth rate to the replacement rate. The predicted pattern in λ indicated that harvesting White Sturgeon at rates exceeding 5% causes a rapid decline in the population. Even modest levels of fishing mortality may negatively affect population size structure and abundance of White Sturgeon (</w:t>
      </w:r>
      <w:proofErr w:type="spellStart"/>
      <w:r w:rsidR="007750B7">
        <w:t>Boreman</w:t>
      </w:r>
      <w:proofErr w:type="spellEnd"/>
      <w:r w:rsidR="007750B7">
        <w:t xml:space="preserve"> 1997; </w:t>
      </w:r>
      <w:r>
        <w:t>IDFG 2008). Reductions in annual mortality in other White Sturgeon populations following closure of f</w:t>
      </w:r>
      <w:r w:rsidR="00B30D19">
        <w:t xml:space="preserve">isheries suggest that this is an important </w:t>
      </w:r>
      <w:r>
        <w:t xml:space="preserve">conservation strategy. In the Kootenai River, White Sturgeon experienced reductions of 5–10% in mortality rates following closure of harvest (Paragamian et al. 2005). In 1971, the implementation of strict catch-and-release regulations for White Sturgeon in the Snake River, Idaho, led to the partial recovery of the population (IDFG 2008). Similar results regarding sensitivity to exploitation </w:t>
      </w:r>
      <w:proofErr w:type="gramStart"/>
      <w:r>
        <w:t>have been described</w:t>
      </w:r>
      <w:proofErr w:type="gramEnd"/>
      <w:r>
        <w:t xml:space="preserve"> for other sturgeon species. For example, Pine et al. (2001) reported a 38% decrease in total mortality of Gulf Sturgeon in the Suwannee River, Florida, 21 years after the closure of the commercial fishery. In the Mississippi River system, Koch et al. (2009) suggested that even low levels of harvest could </w:t>
      </w:r>
      <w:r>
        <w:lastRenderedPageBreak/>
        <w:t xml:space="preserve">jeopardize the long-term persistence of Shovelnose Sturgeon. Despite the sensitivity to overexploitation, several </w:t>
      </w:r>
      <w:del w:id="107" w:author="Gingras" w:date="2018-09-29T12:16:00Z">
        <w:r w:rsidDel="00D52BEE">
          <w:delText xml:space="preserve">strictly </w:delText>
        </w:r>
      </w:del>
      <w:proofErr w:type="gramStart"/>
      <w:ins w:id="108" w:author="Gingras" w:date="2018-09-29T12:16:00Z">
        <w:r w:rsidR="00D52BEE">
          <w:t>strictly-</w:t>
        </w:r>
      </w:ins>
      <w:r>
        <w:t>managed</w:t>
      </w:r>
      <w:proofErr w:type="gramEnd"/>
      <w:r>
        <w:t xml:space="preserve"> fisheries exist for sturgeon in North America. A harvest quota of 350 adults maintains an exploitation of &lt; </w:t>
      </w:r>
      <w:proofErr w:type="gramStart"/>
      <w:r>
        <w:t>2%</w:t>
      </w:r>
      <w:proofErr w:type="gramEnd"/>
      <w:r>
        <w:t xml:space="preserve"> for Atlantic Sturgeon </w:t>
      </w:r>
      <w:r w:rsidRPr="005D38D1">
        <w:rPr>
          <w:i/>
        </w:rPr>
        <w:t>A.</w:t>
      </w:r>
      <w:r>
        <w:t xml:space="preserve"> </w:t>
      </w:r>
      <w:proofErr w:type="spellStart"/>
      <w:r w:rsidRPr="005D38D1">
        <w:rPr>
          <w:i/>
        </w:rPr>
        <w:t>oxyrhynchus</w:t>
      </w:r>
      <w:proofErr w:type="spellEnd"/>
      <w:r>
        <w:t xml:space="preserve"> </w:t>
      </w:r>
      <w:proofErr w:type="spellStart"/>
      <w:r w:rsidRPr="005D38D1">
        <w:rPr>
          <w:i/>
        </w:rPr>
        <w:t>oxyrhynchus</w:t>
      </w:r>
      <w:proofErr w:type="spellEnd"/>
      <w:r>
        <w:t xml:space="preserve"> in the Saint John River, New Brunswick (</w:t>
      </w:r>
      <w:proofErr w:type="spellStart"/>
      <w:r>
        <w:t>Dadswell</w:t>
      </w:r>
      <w:proofErr w:type="spellEnd"/>
      <w:r>
        <w:t xml:space="preserve"> et al. 2017). Similarly, the self-sustaining Lake Sturgeon population in Lake Winnebago, Wisconsin, </w:t>
      </w:r>
      <w:proofErr w:type="gramStart"/>
      <w:r>
        <w:t>is attributed</w:t>
      </w:r>
      <w:proofErr w:type="gramEnd"/>
      <w:r>
        <w:t xml:space="preserve"> to strict and adaptive fishing regulations that maintain exploitation at or below 5% (Bruch 1999). Promoting a sustainable fishery by eliminating high harvest rates for mature and highly fecund individuals appears to be an effective conservation strategy for sturgeon. </w:t>
      </w:r>
    </w:p>
    <w:p w:rsidR="004600F1" w:rsidRDefault="004600F1" w:rsidP="00B42DA1">
      <w:pPr>
        <w:spacing w:line="360" w:lineRule="auto"/>
        <w:ind w:firstLine="720"/>
        <w:contextualSpacing/>
      </w:pPr>
      <w:r>
        <w:t xml:space="preserve">Efforts that support decreasing the mortality of sexually mature White Sturgeon </w:t>
      </w:r>
      <w:proofErr w:type="gramStart"/>
      <w:r>
        <w:t>are further corroborated</w:t>
      </w:r>
      <w:proofErr w:type="gramEnd"/>
      <w:r>
        <w:t xml:space="preserve"> by results from the sensitivity analyses and provide additional evidence that White Sturgeon are extremely vulnerable to exploitation. Under current harvest conditions, our models indicated that the survival rates of reproductive adults contribute the most to the population growth rate followed by the survival of sub-adults. In populations that exhibit non-stable age distributions, such as White Sturgeon in the SSJ, high survival rates of sexually mature adults may be necessary to span lengthy gaps in recruitment</w:t>
      </w:r>
      <w:r w:rsidR="00C0685F">
        <w:t xml:space="preserve"> (Gross et al. 2002)</w:t>
      </w:r>
      <w:r>
        <w:t xml:space="preserve">. Elasticity results from our study are similar to those reported by previous researchers. Population simulations of Gulf Sturgeon in the Suwannee River were highly sensitive to changes in adult mortality and illustrated that the survival of sexually mature fish contributed more to the population growth rate than </w:t>
      </w:r>
      <w:ins w:id="109" w:author="Gingras" w:date="2018-09-29T12:16:00Z">
        <w:r w:rsidR="00D52BEE">
          <w:t xml:space="preserve">did </w:t>
        </w:r>
      </w:ins>
      <w:r>
        <w:t>recruitment rates (Pine et al. 2001). Similarly, analysis from an age-structured population model for Green Sturgeon showed that the population growth rate was highly sensitive to adult mortality (</w:t>
      </w:r>
      <w:proofErr w:type="spellStart"/>
      <w:r>
        <w:t>Heppell</w:t>
      </w:r>
      <w:proofErr w:type="spellEnd"/>
      <w:r>
        <w:t xml:space="preserve"> 2007). Even small reductions in adult mortality through reduced exploitation may help offset other challenges that White Sturgeon in the SSJ experience (e.g., illegal harvest, dams, </w:t>
      </w:r>
      <w:del w:id="110" w:author="Gingras" w:date="2018-09-29T12:16:00Z">
        <w:r w:rsidDel="00D52BEE">
          <w:delText xml:space="preserve">re-occurring </w:delText>
        </w:r>
      </w:del>
      <w:proofErr w:type="gramStart"/>
      <w:r>
        <w:t>droughts</w:t>
      </w:r>
      <w:proofErr w:type="gramEnd"/>
      <w:r>
        <w:t xml:space="preserve">). </w:t>
      </w:r>
    </w:p>
    <w:p w:rsidR="004600F1" w:rsidRPr="00964C6E" w:rsidRDefault="004600F1" w:rsidP="00964C6E">
      <w:pPr>
        <w:spacing w:line="360" w:lineRule="auto"/>
        <w:ind w:firstLine="720"/>
        <w:contextualSpacing/>
        <w:rPr>
          <w:b/>
        </w:rPr>
      </w:pPr>
      <w:r>
        <w:t xml:space="preserve">Baseline data regarding population demographics are </w:t>
      </w:r>
      <w:r w:rsidR="00664036">
        <w:t>essential</w:t>
      </w:r>
      <w:r>
        <w:t xml:space="preserve"> for effective management and conservation of fishes</w:t>
      </w:r>
      <w:r w:rsidR="00664036">
        <w:t xml:space="preserve"> (Gross et al. 2002; </w:t>
      </w:r>
      <w:r w:rsidR="00664036" w:rsidRPr="0053526E">
        <w:t>Cox et al. 2013</w:t>
      </w:r>
      <w:r w:rsidR="0053526E">
        <w:t xml:space="preserve">; </w:t>
      </w:r>
      <w:commentRangeStart w:id="111"/>
      <w:r w:rsidR="0053526E">
        <w:t>Kerns and Lombardi-Carlson 2017</w:t>
      </w:r>
      <w:commentRangeEnd w:id="111"/>
      <w:r w:rsidR="007B3B71">
        <w:rPr>
          <w:rStyle w:val="CommentReference"/>
        </w:rPr>
        <w:commentReference w:id="111"/>
      </w:r>
      <w:r w:rsidR="00664036">
        <w:t>)</w:t>
      </w:r>
      <w:r>
        <w:t xml:space="preserve">. Our study provides insight on the population dynamics and potential population-level responses under various management scenarios on White Sturgeon in the SSJ. Similar to other studies using stochastic age-structured population models, some uncertainty exists in our population projections. Despite limitations, our research can serve as a relative gauge of the population status as well as a foundation for future research and monitoring efforts. </w:t>
      </w:r>
      <w:r w:rsidRPr="00242233">
        <w:t>Furthermore, age-structured models</w:t>
      </w:r>
      <w:r w:rsidR="0053526E" w:rsidRPr="00242233">
        <w:t xml:space="preserve"> can help improve </w:t>
      </w:r>
      <w:r w:rsidR="00793C09">
        <w:t>the</w:t>
      </w:r>
      <w:r w:rsidR="0053526E" w:rsidRPr="00242233">
        <w:t xml:space="preserve"> understanding of factors </w:t>
      </w:r>
      <w:r w:rsidR="00964C6E" w:rsidRPr="00242233">
        <w:t>influencing</w:t>
      </w:r>
      <w:r w:rsidR="0053526E" w:rsidRPr="00242233">
        <w:t xml:space="preserve"> </w:t>
      </w:r>
      <w:r w:rsidR="00AD53EB">
        <w:t xml:space="preserve">the rate </w:t>
      </w:r>
      <w:r w:rsidR="00AD53EB">
        <w:lastRenderedPageBreak/>
        <w:t xml:space="preserve">functions of </w:t>
      </w:r>
      <w:r w:rsidR="0053526E" w:rsidRPr="00242233">
        <w:t>fish populations</w:t>
      </w:r>
      <w:r w:rsidRPr="00242233">
        <w:t xml:space="preserve"> </w:t>
      </w:r>
      <w:r w:rsidR="005B1549">
        <w:t xml:space="preserve">and drivers </w:t>
      </w:r>
      <w:r w:rsidR="00B91137">
        <w:t>of</w:t>
      </w:r>
      <w:r w:rsidR="005B1549">
        <w:t xml:space="preserve"> population </w:t>
      </w:r>
      <w:r w:rsidR="00B91137">
        <w:t>change</w:t>
      </w:r>
      <w:r w:rsidR="005B1549">
        <w:t xml:space="preserve"> </w:t>
      </w:r>
      <w:r w:rsidR="00664036">
        <w:t>(</w:t>
      </w:r>
      <w:r w:rsidR="00B87937">
        <w:t xml:space="preserve">Gross et al. 2002; </w:t>
      </w:r>
      <w:r w:rsidR="00664036">
        <w:t xml:space="preserve">Morris and </w:t>
      </w:r>
      <w:proofErr w:type="spellStart"/>
      <w:r w:rsidR="00664036">
        <w:t>Doak</w:t>
      </w:r>
      <w:proofErr w:type="spellEnd"/>
      <w:r w:rsidR="00664036">
        <w:t xml:space="preserve"> 2002;</w:t>
      </w:r>
      <w:r w:rsidR="0053526E">
        <w:t xml:space="preserve"> </w:t>
      </w:r>
      <w:r w:rsidR="00664036">
        <w:t>Ng et al. 2016)</w:t>
      </w:r>
      <w:r>
        <w:t xml:space="preserve">. </w:t>
      </w:r>
      <w:r w:rsidR="00964C6E">
        <w:t>Moving forward, managers will be able to model additional scenarios and set appropriate benchmarks</w:t>
      </w:r>
      <w:r w:rsidR="005B1549">
        <w:t xml:space="preserve"> for</w:t>
      </w:r>
      <w:r w:rsidR="00964C6E">
        <w:t xml:space="preserve"> </w:t>
      </w:r>
      <w:r w:rsidR="005B1549">
        <w:t>success</w:t>
      </w:r>
      <w:r w:rsidR="00964C6E">
        <w:t xml:space="preserve">. </w:t>
      </w:r>
      <w:r>
        <w:t xml:space="preserve">Continued monitoring across several generations, robust abundance and harvest estimates, and a better understanding of variables affecting recruitment </w:t>
      </w:r>
      <w:r w:rsidR="00664036">
        <w:t>are necessary</w:t>
      </w:r>
      <w:r>
        <w:t xml:space="preserve"> to refine recovery goals </w:t>
      </w:r>
      <w:r w:rsidR="002776A1">
        <w:t>for White Sturgeon in the SSJ</w:t>
      </w:r>
      <w:r>
        <w:t xml:space="preserve">. </w:t>
      </w:r>
    </w:p>
    <w:p w:rsidR="00964C6E" w:rsidRPr="009263F9" w:rsidRDefault="00964C6E" w:rsidP="00964C6E">
      <w:pPr>
        <w:spacing w:line="360" w:lineRule="auto"/>
        <w:ind w:firstLine="720"/>
        <w:contextualSpacing/>
        <w:rPr>
          <w:b/>
        </w:rPr>
      </w:pPr>
    </w:p>
    <w:p w:rsidR="004600F1" w:rsidRPr="009263F9" w:rsidRDefault="004600F1" w:rsidP="00B42DA1">
      <w:pPr>
        <w:spacing w:line="360" w:lineRule="auto"/>
        <w:contextualSpacing/>
        <w:jc w:val="center"/>
        <w:rPr>
          <w:b/>
        </w:rPr>
      </w:pPr>
      <w:r w:rsidRPr="009263F9">
        <w:rPr>
          <w:b/>
        </w:rPr>
        <w:t>Acknowledgements</w:t>
      </w:r>
    </w:p>
    <w:p w:rsidR="004600F1" w:rsidRDefault="004600F1" w:rsidP="00B42DA1">
      <w:pPr>
        <w:spacing w:line="360" w:lineRule="auto"/>
        <w:contextualSpacing/>
      </w:pPr>
      <w:r>
        <w:t xml:space="preserve">We thank L. </w:t>
      </w:r>
      <w:proofErr w:type="spellStart"/>
      <w:r>
        <w:t>Heironimus</w:t>
      </w:r>
      <w:proofErr w:type="spellEnd"/>
      <w:r>
        <w:t xml:space="preserve">, G. </w:t>
      </w:r>
      <w:proofErr w:type="spellStart"/>
      <w:r>
        <w:t>Mytton</w:t>
      </w:r>
      <w:proofErr w:type="spellEnd"/>
      <w:r>
        <w:t xml:space="preserve">, Z. </w:t>
      </w:r>
      <w:proofErr w:type="spellStart"/>
      <w:r>
        <w:t>Jessee</w:t>
      </w:r>
      <w:proofErr w:type="spellEnd"/>
      <w:r>
        <w:t xml:space="preserve">, and M. Harris for assistance with </w:t>
      </w:r>
      <w:proofErr w:type="gramStart"/>
      <w:r>
        <w:t>field work</w:t>
      </w:r>
      <w:proofErr w:type="gramEnd"/>
      <w:r>
        <w:t>. We also thank R. Bellmer, and K. S</w:t>
      </w:r>
      <w:del w:id="112" w:author="Gingras" w:date="2018-09-29T12:17:00Z">
        <w:r w:rsidDel="00D52BEE">
          <w:delText>c</w:delText>
        </w:r>
      </w:del>
      <w:r>
        <w:t>haf</w:t>
      </w:r>
      <w:ins w:id="113" w:author="Gingras" w:date="2018-09-29T12:17:00Z">
        <w:r w:rsidR="00D52BEE">
          <w:t>f</w:t>
        </w:r>
      </w:ins>
      <w:r>
        <w:t xml:space="preserve">er of California Department of Fish and Wildlife for their assistance with the research planning and development. L. </w:t>
      </w:r>
      <w:proofErr w:type="spellStart"/>
      <w:r>
        <w:t>Heironimus</w:t>
      </w:r>
      <w:proofErr w:type="spellEnd"/>
      <w:r>
        <w:t xml:space="preserve"> and J. Sweeney assisted with age estimation. S. Gilbert, T. Johnson, L. </w:t>
      </w:r>
      <w:proofErr w:type="spellStart"/>
      <w:r>
        <w:t>Heironimus</w:t>
      </w:r>
      <w:proofErr w:type="spellEnd"/>
      <w:r>
        <w:t xml:space="preserve">, Z. Beard, E. Ng, J. McCormick, and Z. Klein provided helpful comments regarding analysis on previous versions of the manuscript. </w:t>
      </w:r>
      <w:proofErr w:type="gramStart"/>
      <w:r>
        <w:t>Funding for the project was provided by California Department of Fish and Wildlife</w:t>
      </w:r>
      <w:proofErr w:type="gramEnd"/>
      <w:r>
        <w:t xml:space="preserve">. </w:t>
      </w:r>
      <w:proofErr w:type="gramStart"/>
      <w:r>
        <w:t>Additional support was provided by the U.S. Fish and Wildlife Service, the U.S. Geological Survey, Idaho Cooperative Fish and Wildlife Research Unit</w:t>
      </w:r>
      <w:proofErr w:type="gramEnd"/>
      <w:r>
        <w:t xml:space="preserve">. The </w:t>
      </w:r>
      <w:proofErr w:type="gramStart"/>
      <w:r>
        <w:t>Unit is jointly sponsored by the U.S. Geological Survey, University of Idaho, and Idaho Department of Fish and Game, and Wildlife Management Institute</w:t>
      </w:r>
      <w:proofErr w:type="gramEnd"/>
      <w:r>
        <w:t>. The use of trade, firm, or product names is for descriptive purposes only and does not imply endorsement by the U.S. Government.</w:t>
      </w:r>
    </w:p>
    <w:p w:rsidR="004600F1" w:rsidRDefault="004600F1" w:rsidP="004600F1">
      <w:pPr>
        <w:spacing w:line="480" w:lineRule="auto"/>
        <w:contextualSpacing/>
      </w:pPr>
    </w:p>
    <w:p w:rsidR="004600F1" w:rsidRPr="009263F9" w:rsidRDefault="004600F1" w:rsidP="004600F1">
      <w:pPr>
        <w:spacing w:line="480" w:lineRule="auto"/>
        <w:contextualSpacing/>
        <w:jc w:val="center"/>
        <w:rPr>
          <w:color w:val="000000" w:themeColor="text1"/>
        </w:rPr>
      </w:pPr>
      <w:r w:rsidRPr="009263F9">
        <w:rPr>
          <w:b/>
          <w:color w:val="000000" w:themeColor="text1"/>
        </w:rPr>
        <w:t>References</w:t>
      </w:r>
    </w:p>
    <w:p w:rsidR="00770554" w:rsidRPr="0056499C" w:rsidRDefault="00770554" w:rsidP="00770554">
      <w:pPr>
        <w:spacing w:after="0" w:line="360" w:lineRule="auto"/>
        <w:ind w:left="720" w:hanging="720"/>
        <w:contextualSpacing/>
      </w:pPr>
      <w:proofErr w:type="gramStart"/>
      <w:r w:rsidRPr="0056499C">
        <w:t>Beame</w:t>
      </w:r>
      <w:r>
        <w:t>sderfer, R. C., and R. A. Farr.</w:t>
      </w:r>
      <w:proofErr w:type="gramEnd"/>
      <w:r>
        <w:t xml:space="preserve"> </w:t>
      </w:r>
      <w:proofErr w:type="gramStart"/>
      <w:r>
        <w:t xml:space="preserve">1997. </w:t>
      </w:r>
      <w:r w:rsidRPr="0056499C">
        <w:t>Alternatives for the protection and restoration of sturge</w:t>
      </w:r>
      <w:r>
        <w:t>ons and their habitat.</w:t>
      </w:r>
      <w:proofErr w:type="gramEnd"/>
      <w:r>
        <w:t xml:space="preserve"> </w:t>
      </w:r>
      <w:r w:rsidRPr="0056499C">
        <w:t>Environmental</w:t>
      </w:r>
      <w:r>
        <w:t xml:space="preserve"> Biology of Fishes 48:407–417. </w:t>
      </w:r>
    </w:p>
    <w:p w:rsidR="0041685F" w:rsidRPr="0056499C" w:rsidRDefault="0041685F" w:rsidP="00B60A8D">
      <w:pPr>
        <w:spacing w:after="0" w:line="360" w:lineRule="auto"/>
        <w:ind w:left="720" w:hanging="720"/>
        <w:contextualSpacing/>
      </w:pPr>
      <w:proofErr w:type="gramStart"/>
      <w:r w:rsidRPr="0056499C">
        <w:t>Beame</w:t>
      </w:r>
      <w:r>
        <w:t xml:space="preserve">sderfer, R. C., T. A. Rien, and A. A. </w:t>
      </w:r>
      <w:proofErr w:type="spellStart"/>
      <w:r>
        <w:t>Nigro</w:t>
      </w:r>
      <w:proofErr w:type="spellEnd"/>
      <w:r>
        <w:t>.</w:t>
      </w:r>
      <w:proofErr w:type="gramEnd"/>
      <w:r>
        <w:t xml:space="preserve"> </w:t>
      </w:r>
      <w:proofErr w:type="gramStart"/>
      <w:r>
        <w:t xml:space="preserve">1995. Differences in the dynamics and potential production of impounded and </w:t>
      </w:r>
      <w:proofErr w:type="spellStart"/>
      <w:r>
        <w:t>unimpounded</w:t>
      </w:r>
      <w:proofErr w:type="spellEnd"/>
      <w:r>
        <w:t xml:space="preserve"> White Sturgeon populations in the l</w:t>
      </w:r>
      <w:r w:rsidRPr="0041685F">
        <w:t>ower Columbia River</w:t>
      </w:r>
      <w:r>
        <w:t>.</w:t>
      </w:r>
      <w:proofErr w:type="gramEnd"/>
      <w:r>
        <w:t xml:space="preserve"> Transactions of the American Fisheries Society 124:857–872. </w:t>
      </w:r>
    </w:p>
    <w:p w:rsidR="004600F1" w:rsidRDefault="004600F1" w:rsidP="00B60A8D">
      <w:pPr>
        <w:spacing w:after="0" w:line="360" w:lineRule="auto"/>
        <w:ind w:left="720" w:hanging="720"/>
        <w:contextualSpacing/>
      </w:pPr>
      <w:proofErr w:type="gramStart"/>
      <w:r>
        <w:t>Bemis, W. E., and B. Kynard.</w:t>
      </w:r>
      <w:proofErr w:type="gramEnd"/>
      <w:r>
        <w:t xml:space="preserve"> </w:t>
      </w:r>
      <w:proofErr w:type="gramStart"/>
      <w:r>
        <w:t xml:space="preserve">1997. </w:t>
      </w:r>
      <w:r w:rsidRPr="0056499C">
        <w:t xml:space="preserve">Sturgeon rivers: an introduction to </w:t>
      </w:r>
      <w:proofErr w:type="spellStart"/>
      <w:r w:rsidRPr="0056499C">
        <w:t>acipenseriform</w:t>
      </w:r>
      <w:proofErr w:type="spellEnd"/>
      <w:r w:rsidRPr="0056499C">
        <w:t xml:space="preserve"> </w:t>
      </w:r>
      <w:r>
        <w:t>biogeography and life history.</w:t>
      </w:r>
      <w:proofErr w:type="gramEnd"/>
      <w:r>
        <w:t xml:space="preserve"> </w:t>
      </w:r>
      <w:r w:rsidRPr="0056499C">
        <w:t xml:space="preserve">Environmental Biology of Fishes 48:167–183. </w:t>
      </w:r>
    </w:p>
    <w:p w:rsidR="004600F1" w:rsidRPr="0056499C" w:rsidRDefault="004600F1" w:rsidP="00B60A8D">
      <w:pPr>
        <w:spacing w:after="0" w:line="360" w:lineRule="auto"/>
        <w:ind w:left="720" w:hanging="720"/>
        <w:contextualSpacing/>
      </w:pPr>
      <w:proofErr w:type="spellStart"/>
      <w:r w:rsidRPr="0056499C">
        <w:t>Birstein</w:t>
      </w:r>
      <w:proofErr w:type="spellEnd"/>
      <w:r w:rsidRPr="0056499C">
        <w:t>, V. J., W. E. Be</w:t>
      </w:r>
      <w:r>
        <w:t xml:space="preserve">mis, and J. R. Waldman. </w:t>
      </w:r>
      <w:proofErr w:type="gramStart"/>
      <w:r>
        <w:t xml:space="preserve">1997. </w:t>
      </w:r>
      <w:r w:rsidRPr="0056499C">
        <w:t xml:space="preserve">The threatened status of </w:t>
      </w:r>
      <w:proofErr w:type="spellStart"/>
      <w:r w:rsidRPr="0056499C">
        <w:t>Acip</w:t>
      </w:r>
      <w:r>
        <w:t>enseriform</w:t>
      </w:r>
      <w:proofErr w:type="spellEnd"/>
      <w:r>
        <w:t xml:space="preserve"> species: a summary.</w:t>
      </w:r>
      <w:proofErr w:type="gramEnd"/>
      <w:r>
        <w:t xml:space="preserve"> </w:t>
      </w:r>
      <w:r w:rsidRPr="0056499C">
        <w:t>Environmental Biology of Fishes 48:427–435.</w:t>
      </w:r>
    </w:p>
    <w:p w:rsidR="004600F1" w:rsidRPr="0056499C" w:rsidRDefault="004600F1" w:rsidP="00B60A8D">
      <w:pPr>
        <w:spacing w:after="0" w:line="360" w:lineRule="auto"/>
        <w:ind w:left="720" w:hanging="720"/>
        <w:contextualSpacing/>
      </w:pPr>
      <w:proofErr w:type="spellStart"/>
      <w:r>
        <w:lastRenderedPageBreak/>
        <w:t>Boreman</w:t>
      </w:r>
      <w:proofErr w:type="spellEnd"/>
      <w:r>
        <w:t xml:space="preserve">, J. 1997. </w:t>
      </w:r>
      <w:proofErr w:type="gramStart"/>
      <w:r w:rsidRPr="0056499C">
        <w:t>Sensitivity to North American sturgeons and pa</w:t>
      </w:r>
      <w:r>
        <w:t>ddlefish to fishing mortality.</w:t>
      </w:r>
      <w:proofErr w:type="gramEnd"/>
      <w:r>
        <w:t xml:space="preserve"> </w:t>
      </w:r>
      <w:r w:rsidRPr="0056499C">
        <w:t xml:space="preserve">Environmental Biology of Fishes 48:399–405.   </w:t>
      </w:r>
    </w:p>
    <w:p w:rsidR="004600F1" w:rsidRPr="0056499C" w:rsidRDefault="004600F1" w:rsidP="00B60A8D">
      <w:pPr>
        <w:spacing w:after="0" w:line="360" w:lineRule="auto"/>
        <w:ind w:left="720" w:hanging="720"/>
        <w:contextualSpacing/>
      </w:pPr>
      <w:proofErr w:type="gramStart"/>
      <w:r w:rsidRPr="0056499C">
        <w:t>Brennan, J.</w:t>
      </w:r>
      <w:r>
        <w:t xml:space="preserve"> S., and G. M. Cailliet.</w:t>
      </w:r>
      <w:proofErr w:type="gramEnd"/>
      <w:r>
        <w:t xml:space="preserve"> </w:t>
      </w:r>
      <w:proofErr w:type="gramStart"/>
      <w:r>
        <w:t>1989.</w:t>
      </w:r>
      <w:r w:rsidRPr="0056499C">
        <w:t xml:space="preserve"> Comparative age-determination techniques for</w:t>
      </w:r>
      <w:r w:rsidR="007A19A4">
        <w:t xml:space="preserve"> White Sturgeon in California.</w:t>
      </w:r>
      <w:proofErr w:type="gramEnd"/>
      <w:r w:rsidR="007A19A4">
        <w:t xml:space="preserve"> </w:t>
      </w:r>
      <w:r w:rsidRPr="0056499C">
        <w:t xml:space="preserve">Transactions of </w:t>
      </w:r>
      <w:r>
        <w:t xml:space="preserve">the </w:t>
      </w:r>
      <w:r w:rsidR="00DF2A46">
        <w:t>American Fisheries</w:t>
      </w:r>
      <w:r w:rsidRPr="0056499C">
        <w:t xml:space="preserve"> Society 118:296–310. </w:t>
      </w:r>
    </w:p>
    <w:p w:rsidR="004600F1" w:rsidRDefault="004600F1" w:rsidP="00B60A8D">
      <w:pPr>
        <w:spacing w:after="0" w:line="360" w:lineRule="auto"/>
        <w:ind w:left="720" w:hanging="720"/>
        <w:contextualSpacing/>
      </w:pPr>
      <w:proofErr w:type="gramStart"/>
      <w:r w:rsidRPr="0056499C">
        <w:t xml:space="preserve">Bronte, </w:t>
      </w:r>
      <w:r>
        <w:t>C. R., and S. P. Sitar.</w:t>
      </w:r>
      <w:proofErr w:type="gramEnd"/>
      <w:r>
        <w:t xml:space="preserve"> 2008. </w:t>
      </w:r>
      <w:r w:rsidRPr="0056499C">
        <w:t xml:space="preserve">Harvest and relative abundance of </w:t>
      </w:r>
      <w:proofErr w:type="spellStart"/>
      <w:r w:rsidRPr="0056499C">
        <w:t>siscowet</w:t>
      </w:r>
      <w:proofErr w:type="spellEnd"/>
      <w:r w:rsidRPr="0056499C">
        <w:t xml:space="preserve"> Lake Trout in Michigan waters of Lake Superior, 1929–1961. Transactions of </w:t>
      </w:r>
      <w:r>
        <w:t xml:space="preserve">the </w:t>
      </w:r>
      <w:r w:rsidRPr="0056499C">
        <w:t xml:space="preserve">American </w:t>
      </w:r>
      <w:r w:rsidR="00DF2A46">
        <w:t>Fisheries</w:t>
      </w:r>
      <w:r w:rsidRPr="0056499C">
        <w:t xml:space="preserve"> Society 137:916–926. </w:t>
      </w:r>
    </w:p>
    <w:p w:rsidR="004600F1" w:rsidRPr="0056499C" w:rsidRDefault="004600F1" w:rsidP="00B60A8D">
      <w:pPr>
        <w:spacing w:after="0" w:line="360" w:lineRule="auto"/>
        <w:ind w:left="720" w:hanging="720"/>
        <w:contextualSpacing/>
      </w:pPr>
      <w:r>
        <w:t xml:space="preserve">Bruch, R. M. 1999. Management of Lake Sturgeon on the Winnebago System-long term </w:t>
      </w:r>
      <w:proofErr w:type="gramStart"/>
      <w:r>
        <w:t>impacts</w:t>
      </w:r>
      <w:proofErr w:type="gramEnd"/>
      <w:r>
        <w:t xml:space="preserve"> of harvest and regulations on the population structure. Journal of Applied Ichthyology 15</w:t>
      </w:r>
      <w:r w:rsidRPr="0056499C">
        <w:t>:</w:t>
      </w:r>
      <w:r>
        <w:t>142</w:t>
      </w:r>
      <w:r w:rsidRPr="0056499C">
        <w:t>–</w:t>
      </w:r>
      <w:r>
        <w:t>152</w:t>
      </w:r>
      <w:r w:rsidRPr="0056499C">
        <w:t xml:space="preserve">. </w:t>
      </w:r>
    </w:p>
    <w:p w:rsidR="004600F1" w:rsidRPr="009263F9" w:rsidRDefault="004600F1" w:rsidP="00B60A8D">
      <w:pPr>
        <w:spacing w:after="0" w:line="360" w:lineRule="auto"/>
        <w:ind w:left="720" w:hanging="720"/>
        <w:contextualSpacing/>
      </w:pPr>
      <w:proofErr w:type="spellStart"/>
      <w:proofErr w:type="gramStart"/>
      <w:r w:rsidRPr="0056499C">
        <w:t>Caroffino</w:t>
      </w:r>
      <w:proofErr w:type="spellEnd"/>
      <w:r>
        <w:t>,</w:t>
      </w:r>
      <w:r w:rsidRPr="0056499C">
        <w:t xml:space="preserve"> D. C., T. M. Sutton, R. R. Elliott, and M. C. </w:t>
      </w:r>
      <w:proofErr w:type="spellStart"/>
      <w:r w:rsidRPr="0056499C">
        <w:t>Donofrio</w:t>
      </w:r>
      <w:proofErr w:type="spellEnd"/>
      <w:r w:rsidRPr="0056499C">
        <w:t>.</w:t>
      </w:r>
      <w:proofErr w:type="gramEnd"/>
      <w:r w:rsidRPr="0056499C">
        <w:t xml:space="preserve"> 2010.</w:t>
      </w:r>
      <w:r>
        <w:t xml:space="preserve"> </w:t>
      </w:r>
      <w:r w:rsidRPr="0056499C">
        <w:t xml:space="preserve">Early life stage mortality rates of Lake Sturgeon in </w:t>
      </w:r>
      <w:r>
        <w:t xml:space="preserve">the Peshtigo River, Wisconsin. </w:t>
      </w:r>
      <w:r w:rsidRPr="0056499C">
        <w:t xml:space="preserve">North American Journal of </w:t>
      </w:r>
      <w:r w:rsidRPr="009263F9">
        <w:t>Fisheries Management 30:295–304.</w:t>
      </w:r>
    </w:p>
    <w:p w:rsidR="004600F1" w:rsidRPr="0000664D" w:rsidRDefault="004600F1" w:rsidP="00B60A8D">
      <w:pPr>
        <w:spacing w:after="0" w:line="360" w:lineRule="auto"/>
        <w:ind w:left="720" w:hanging="720"/>
        <w:contextualSpacing/>
        <w:rPr>
          <w:rFonts w:asciiTheme="majorHAnsi" w:hAnsiTheme="majorHAnsi" w:cstheme="majorHAnsi"/>
        </w:rPr>
      </w:pPr>
      <w:r w:rsidRPr="009263F9">
        <w:t>Caswell, H. 200</w:t>
      </w:r>
      <w:r w:rsidR="00DF2A46">
        <w:t xml:space="preserve">1. Matrix population models, </w:t>
      </w:r>
      <w:proofErr w:type="gramStart"/>
      <w:r w:rsidR="00DF2A46">
        <w:t>2</w:t>
      </w:r>
      <w:r w:rsidR="00DF2A46" w:rsidRPr="00DF2A46">
        <w:rPr>
          <w:vertAlign w:val="superscript"/>
        </w:rPr>
        <w:t>nd</w:t>
      </w:r>
      <w:proofErr w:type="gramEnd"/>
      <w:r w:rsidRPr="009263F9">
        <w:rPr>
          <w:vertAlign w:val="superscript"/>
        </w:rPr>
        <w:t xml:space="preserve"> </w:t>
      </w:r>
      <w:r w:rsidRPr="009263F9">
        <w:t xml:space="preserve">edition. </w:t>
      </w:r>
      <w:proofErr w:type="spellStart"/>
      <w:proofErr w:type="gramStart"/>
      <w:r w:rsidRPr="009263F9">
        <w:t>Sinauer</w:t>
      </w:r>
      <w:proofErr w:type="spellEnd"/>
      <w:r w:rsidRPr="009263F9">
        <w:t xml:space="preserve"> Associates, Sunderland, MA.</w:t>
      </w:r>
      <w:proofErr w:type="gramEnd"/>
    </w:p>
    <w:p w:rsidR="004600F1" w:rsidRPr="0056499C" w:rsidRDefault="004600F1" w:rsidP="00B60A8D">
      <w:pPr>
        <w:spacing w:after="0" w:line="360" w:lineRule="auto"/>
        <w:ind w:left="720" w:hanging="720"/>
        <w:contextualSpacing/>
      </w:pPr>
      <w:r>
        <w:t xml:space="preserve">Chadwick, H. K. 1959. </w:t>
      </w:r>
      <w:proofErr w:type="gramStart"/>
      <w:r>
        <w:t>California sturgeon tagging studies.</w:t>
      </w:r>
      <w:proofErr w:type="gramEnd"/>
      <w:r>
        <w:t xml:space="preserve"> California Fish and Game 45:297–301</w:t>
      </w:r>
      <w:r w:rsidRPr="0056499C">
        <w:t>.</w:t>
      </w:r>
    </w:p>
    <w:p w:rsidR="004600F1" w:rsidRPr="0056499C" w:rsidRDefault="004600F1" w:rsidP="00B60A8D">
      <w:pPr>
        <w:spacing w:after="0" w:line="360" w:lineRule="auto"/>
        <w:ind w:left="720" w:hanging="720"/>
        <w:contextualSpacing/>
      </w:pPr>
      <w:proofErr w:type="gramStart"/>
      <w:r w:rsidRPr="0056499C">
        <w:t>Cha</w:t>
      </w:r>
      <w:r>
        <w:t>pman, D. G., and D. S. Robson.</w:t>
      </w:r>
      <w:proofErr w:type="gramEnd"/>
      <w:r>
        <w:t xml:space="preserve"> </w:t>
      </w:r>
      <w:proofErr w:type="gramStart"/>
      <w:r>
        <w:t>1960. The analysis of catch curve.</w:t>
      </w:r>
      <w:proofErr w:type="gramEnd"/>
      <w:r>
        <w:t xml:space="preserve"> </w:t>
      </w:r>
      <w:r w:rsidRPr="0056499C">
        <w:t>Biometrics 16:354–368.</w:t>
      </w:r>
    </w:p>
    <w:p w:rsidR="004600F1" w:rsidRPr="0056499C" w:rsidRDefault="004600F1" w:rsidP="00B60A8D">
      <w:pPr>
        <w:spacing w:after="0" w:line="360" w:lineRule="auto"/>
        <w:ind w:left="720" w:hanging="720"/>
        <w:contextualSpacing/>
      </w:pPr>
      <w:r>
        <w:t xml:space="preserve">Chapman, F. 1989. </w:t>
      </w:r>
      <w:proofErr w:type="gramStart"/>
      <w:r w:rsidRPr="0056499C">
        <w:t xml:space="preserve">Sexual maturation and reproductive parameters of wild and domestic stocks of White Sturgeon, </w:t>
      </w:r>
      <w:r w:rsidRPr="0056499C">
        <w:rPr>
          <w:i/>
        </w:rPr>
        <w:t>Acipenser transmontanus</w:t>
      </w:r>
      <w:r>
        <w:t>.</w:t>
      </w:r>
      <w:proofErr w:type="gramEnd"/>
      <w:r>
        <w:t xml:space="preserve"> </w:t>
      </w:r>
      <w:proofErr w:type="gramStart"/>
      <w:r w:rsidRPr="0056499C">
        <w:t>Doctoral dissertation.</w:t>
      </w:r>
      <w:proofErr w:type="gramEnd"/>
      <w:r w:rsidRPr="0056499C">
        <w:t xml:space="preserve"> </w:t>
      </w:r>
      <w:proofErr w:type="gramStart"/>
      <w:r w:rsidRPr="0056499C">
        <w:t>University of California, Davis, California.</w:t>
      </w:r>
      <w:proofErr w:type="gramEnd"/>
      <w:r w:rsidRPr="0056499C">
        <w:t xml:space="preserve"> </w:t>
      </w:r>
    </w:p>
    <w:p w:rsidR="004600F1" w:rsidRDefault="004600F1" w:rsidP="00B60A8D">
      <w:pPr>
        <w:spacing w:after="0" w:line="360" w:lineRule="auto"/>
        <w:ind w:left="720" w:hanging="720"/>
        <w:contextualSpacing/>
      </w:pPr>
      <w:proofErr w:type="gramStart"/>
      <w:r w:rsidRPr="0056499C">
        <w:t xml:space="preserve">Chapman, F., J. P. </w:t>
      </w:r>
      <w:r>
        <w:t>Van Eenennaam, and S. Doroshov.</w:t>
      </w:r>
      <w:proofErr w:type="gramEnd"/>
      <w:r>
        <w:t xml:space="preserve"> </w:t>
      </w:r>
      <w:proofErr w:type="gramStart"/>
      <w:r>
        <w:t xml:space="preserve">1996. </w:t>
      </w:r>
      <w:r w:rsidRPr="0056499C">
        <w:t xml:space="preserve">The reproductive condition of White Sturgeon, </w:t>
      </w:r>
      <w:r w:rsidRPr="0056499C">
        <w:rPr>
          <w:i/>
        </w:rPr>
        <w:t>Acipenser transmontanus</w:t>
      </w:r>
      <w:r w:rsidRPr="0056499C">
        <w:t xml:space="preserve">, in </w:t>
      </w:r>
      <w:r>
        <w:t>San Francisco Bay, California.</w:t>
      </w:r>
      <w:proofErr w:type="gramEnd"/>
      <w:r>
        <w:t xml:space="preserve"> </w:t>
      </w:r>
      <w:r w:rsidRPr="0056499C">
        <w:t>Fishery Bulletin 94:628–634.</w:t>
      </w:r>
    </w:p>
    <w:p w:rsidR="000E0BCE" w:rsidRPr="000E0BCE" w:rsidRDefault="000E0BCE" w:rsidP="00B60A8D">
      <w:pPr>
        <w:spacing w:after="0" w:line="360" w:lineRule="auto"/>
        <w:ind w:left="720" w:hanging="720"/>
        <w:contextualSpacing/>
        <w:rPr>
          <w:rFonts w:eastAsia="Times New Roman"/>
        </w:rPr>
      </w:pPr>
      <w:proofErr w:type="gramStart"/>
      <w:r>
        <w:t>Cloern</w:t>
      </w:r>
      <w:r w:rsidRPr="0056499C">
        <w:t xml:space="preserve">, </w:t>
      </w:r>
      <w:r>
        <w:t xml:space="preserve">J. E., and A. D. </w:t>
      </w:r>
      <w:proofErr w:type="spellStart"/>
      <w:r>
        <w:t>Jassby</w:t>
      </w:r>
      <w:proofErr w:type="spellEnd"/>
      <w:r>
        <w:t>.</w:t>
      </w:r>
      <w:proofErr w:type="gramEnd"/>
      <w:r>
        <w:t xml:space="preserve"> </w:t>
      </w:r>
      <w:proofErr w:type="gramStart"/>
      <w:r>
        <w:t xml:space="preserve">2012. Drivers of change in estuarine-coastal ecosystems: </w:t>
      </w:r>
      <w:proofErr w:type="spellStart"/>
      <w:r>
        <w:t>discorveries</w:t>
      </w:r>
      <w:proofErr w:type="spellEnd"/>
      <w:r>
        <w:t xml:space="preserve"> from four decades of study in San Francisco Bay.</w:t>
      </w:r>
      <w:proofErr w:type="gramEnd"/>
      <w:r>
        <w:t xml:space="preserve"> Reviews of Geophysics 50:1–33.</w:t>
      </w:r>
    </w:p>
    <w:p w:rsidR="004600F1" w:rsidRPr="0056499C" w:rsidRDefault="004600F1" w:rsidP="00B60A8D">
      <w:pPr>
        <w:spacing w:after="0" w:line="360" w:lineRule="auto"/>
        <w:ind w:left="720" w:hanging="720"/>
        <w:contextualSpacing/>
      </w:pPr>
      <w:proofErr w:type="gramStart"/>
      <w:r w:rsidRPr="0056499C">
        <w:t>Conte, F. S., S. I. Doroshov, P. B. L</w:t>
      </w:r>
      <w:r w:rsidR="00DF2A46">
        <w:t>utes, and E. M. Strange.</w:t>
      </w:r>
      <w:proofErr w:type="gramEnd"/>
      <w:r w:rsidR="00DF2A46">
        <w:t xml:space="preserve"> </w:t>
      </w:r>
      <w:proofErr w:type="gramStart"/>
      <w:r w:rsidR="00DF2A46">
        <w:t xml:space="preserve">1988. </w:t>
      </w:r>
      <w:r w:rsidRPr="0056499C">
        <w:t xml:space="preserve">Hatchery manual for the White Sturgeon </w:t>
      </w:r>
      <w:r w:rsidRPr="0056499C">
        <w:rPr>
          <w:i/>
        </w:rPr>
        <w:t>Acipenser transmontanus</w:t>
      </w:r>
      <w:r w:rsidRPr="0056499C">
        <w:t xml:space="preserve"> Richardson with application of other North American Acipenseridae.</w:t>
      </w:r>
      <w:proofErr w:type="gramEnd"/>
      <w:r w:rsidRPr="0056499C">
        <w:t xml:space="preserve"> </w:t>
      </w:r>
      <w:proofErr w:type="gramStart"/>
      <w:r w:rsidRPr="0056499C">
        <w:t>University of California, Cooperative Extension Publication 3322, Oakland, California.</w:t>
      </w:r>
      <w:proofErr w:type="gramEnd"/>
      <w:r w:rsidRPr="0056499C">
        <w:t xml:space="preserve"> </w:t>
      </w:r>
    </w:p>
    <w:p w:rsidR="004600F1" w:rsidRDefault="004600F1" w:rsidP="00B60A8D">
      <w:pPr>
        <w:spacing w:after="0" w:line="360" w:lineRule="auto"/>
        <w:ind w:left="720" w:hanging="720"/>
        <w:contextualSpacing/>
      </w:pPr>
      <w:proofErr w:type="spellStart"/>
      <w:proofErr w:type="gramStart"/>
      <w:r w:rsidRPr="0056499C">
        <w:lastRenderedPageBreak/>
        <w:t>Counihan</w:t>
      </w:r>
      <w:proofErr w:type="spellEnd"/>
      <w:r w:rsidRPr="0056499C">
        <w:t>, T. D., A. I. Mil</w:t>
      </w:r>
      <w:r>
        <w:t>ler, and M. J. Parsley.</w:t>
      </w:r>
      <w:proofErr w:type="gramEnd"/>
      <w:r>
        <w:t xml:space="preserve"> </w:t>
      </w:r>
      <w:proofErr w:type="gramStart"/>
      <w:r>
        <w:t xml:space="preserve">1999. </w:t>
      </w:r>
      <w:r w:rsidRPr="0056499C">
        <w:t>Indexing the relative abundance of age-0 White Sturgeon in an impoundment of the lower Columbia River from highly skewed trawling data.</w:t>
      </w:r>
      <w:proofErr w:type="gramEnd"/>
      <w:r w:rsidRPr="0056499C">
        <w:t xml:space="preserve">  North American Journal of Fisheries Management 19:520–529.</w:t>
      </w:r>
    </w:p>
    <w:p w:rsidR="004600F1" w:rsidRPr="009263F9" w:rsidRDefault="004600F1" w:rsidP="00B60A8D">
      <w:pPr>
        <w:spacing w:after="0" w:line="360" w:lineRule="auto"/>
        <w:ind w:left="720" w:hanging="720"/>
        <w:contextualSpacing/>
      </w:pPr>
      <w:proofErr w:type="gramStart"/>
      <w:r w:rsidRPr="009263F9">
        <w:t xml:space="preserve">Cox, B. S., C. S. Guy, W. A. </w:t>
      </w:r>
      <w:proofErr w:type="spellStart"/>
      <w:r w:rsidRPr="009263F9">
        <w:t>Fredenberg</w:t>
      </w:r>
      <w:proofErr w:type="spellEnd"/>
      <w:r w:rsidRPr="009263F9">
        <w:t>, and L. R. Rosenthal.</w:t>
      </w:r>
      <w:proofErr w:type="gramEnd"/>
      <w:r w:rsidRPr="009263F9">
        <w:t xml:space="preserve"> </w:t>
      </w:r>
      <w:proofErr w:type="gramStart"/>
      <w:r w:rsidRPr="009263F9">
        <w:t>2013. Baseline demographics of a non-native Lake Trout population and inferences for suppression from sensitivity-elasticity analyses.</w:t>
      </w:r>
      <w:proofErr w:type="gramEnd"/>
      <w:r w:rsidRPr="009263F9">
        <w:t xml:space="preserve"> Fisheries Management and Ecology 20:390–400.</w:t>
      </w:r>
    </w:p>
    <w:p w:rsidR="004600F1" w:rsidRDefault="004600F1" w:rsidP="00B60A8D">
      <w:pPr>
        <w:spacing w:after="0" w:line="360" w:lineRule="auto"/>
        <w:ind w:left="720" w:hanging="720"/>
        <w:contextualSpacing/>
      </w:pPr>
      <w:proofErr w:type="gramStart"/>
      <w:r w:rsidRPr="0056499C">
        <w:t>Crawford, S., and M. S. Allen.</w:t>
      </w:r>
      <w:proofErr w:type="gramEnd"/>
      <w:r w:rsidRPr="0056499C">
        <w:t xml:space="preserve"> </w:t>
      </w:r>
      <w:proofErr w:type="gramStart"/>
      <w:r w:rsidRPr="0056499C">
        <w:t>2006. Fishing and natu</w:t>
      </w:r>
      <w:r w:rsidR="00DF2A46">
        <w:t xml:space="preserve">ral mortality of bluegills and </w:t>
      </w:r>
      <w:proofErr w:type="spellStart"/>
      <w:r w:rsidR="00DF2A46">
        <w:t>Redear</w:t>
      </w:r>
      <w:proofErr w:type="spellEnd"/>
      <w:r w:rsidR="00DF2A46">
        <w:t xml:space="preserve"> S</w:t>
      </w:r>
      <w:r w:rsidRPr="0056499C">
        <w:t xml:space="preserve">unfish at Lake </w:t>
      </w:r>
      <w:proofErr w:type="spellStart"/>
      <w:r w:rsidRPr="0056499C">
        <w:t>Panasoffkee</w:t>
      </w:r>
      <w:proofErr w:type="spellEnd"/>
      <w:r w:rsidRPr="0056499C">
        <w:t>, Florida: implications for size limits.</w:t>
      </w:r>
      <w:proofErr w:type="gramEnd"/>
      <w:r w:rsidRPr="0056499C">
        <w:t xml:space="preserve"> North American Journal of Fisheries Management 26:42–51.</w:t>
      </w:r>
    </w:p>
    <w:p w:rsidR="004600F1" w:rsidRDefault="004600F1" w:rsidP="00B60A8D">
      <w:pPr>
        <w:spacing w:after="0" w:line="360" w:lineRule="auto"/>
        <w:ind w:left="720" w:hanging="720"/>
        <w:contextualSpacing/>
      </w:pPr>
      <w:proofErr w:type="spellStart"/>
      <w:r>
        <w:t>Dadswell</w:t>
      </w:r>
      <w:proofErr w:type="spellEnd"/>
      <w:r>
        <w:t xml:space="preserve">, M. J., C. </w:t>
      </w:r>
      <w:proofErr w:type="spellStart"/>
      <w:r>
        <w:t>Ceapa</w:t>
      </w:r>
      <w:proofErr w:type="spellEnd"/>
      <w:r>
        <w:t xml:space="preserve">, A. D. Spares, N. D. Stewart, R. A. Curry, R. G. Bradford, and M. J. </w:t>
      </w:r>
      <w:proofErr w:type="spellStart"/>
      <w:r>
        <w:t>Stokesbury</w:t>
      </w:r>
      <w:proofErr w:type="spellEnd"/>
      <w:r>
        <w:t>. 2017. Population characteristics of adult Atlantic Sturgeon captured by the commercial fishery in the Saint John River Estuary, New Brunswick. Transactions of the American Fisheries Society 146:318–330</w:t>
      </w:r>
      <w:r w:rsidRPr="0056499C">
        <w:t>.</w:t>
      </w:r>
    </w:p>
    <w:p w:rsidR="004600F1" w:rsidRPr="0056499C" w:rsidRDefault="004600F1" w:rsidP="00B60A8D">
      <w:pPr>
        <w:spacing w:after="0" w:line="360" w:lineRule="auto"/>
        <w:ind w:left="720" w:hanging="720"/>
        <w:contextualSpacing/>
      </w:pPr>
      <w:proofErr w:type="gramStart"/>
      <w:r w:rsidRPr="0056499C">
        <w:t>DeVore, J. D., B. W. James, C. A.</w:t>
      </w:r>
      <w:r>
        <w:t xml:space="preserve"> Tracy, and D. A. Hale.</w:t>
      </w:r>
      <w:proofErr w:type="gramEnd"/>
      <w:r>
        <w:t xml:space="preserve"> </w:t>
      </w:r>
      <w:proofErr w:type="gramStart"/>
      <w:r>
        <w:t xml:space="preserve">1995. </w:t>
      </w:r>
      <w:r w:rsidRPr="0056499C">
        <w:t>Dynamics and potential production of White Sturgeon in the Columbia River downstream from Bonneville Dam.</w:t>
      </w:r>
      <w:proofErr w:type="gramEnd"/>
      <w:r w:rsidRPr="0056499C">
        <w:t xml:space="preserve"> Transactions of the American Fisheries Society 124:845–856.</w:t>
      </w:r>
    </w:p>
    <w:p w:rsidR="00770554" w:rsidRPr="00C55B9F" w:rsidRDefault="00770554" w:rsidP="00770554">
      <w:pPr>
        <w:spacing w:after="0" w:line="360" w:lineRule="auto"/>
        <w:ind w:left="720" w:hanging="720"/>
        <w:contextualSpacing/>
      </w:pPr>
      <w:proofErr w:type="gramStart"/>
      <w:r w:rsidRPr="00C55B9F">
        <w:t xml:space="preserve">DuBois, J., and A. </w:t>
      </w:r>
      <w:proofErr w:type="spellStart"/>
      <w:r w:rsidRPr="00C55B9F">
        <w:t>Danos</w:t>
      </w:r>
      <w:proofErr w:type="spellEnd"/>
      <w:r w:rsidRPr="00C55B9F">
        <w:t>.</w:t>
      </w:r>
      <w:proofErr w:type="gramEnd"/>
      <w:r w:rsidRPr="00C55B9F">
        <w:t xml:space="preserve"> </w:t>
      </w:r>
      <w:proofErr w:type="gramStart"/>
      <w:r w:rsidRPr="00C55B9F">
        <w:t>2017. Field season summary for the adult sturgeon population study.</w:t>
      </w:r>
      <w:proofErr w:type="gramEnd"/>
      <w:r w:rsidRPr="00C55B9F">
        <w:t xml:space="preserve"> </w:t>
      </w:r>
      <w:proofErr w:type="gramStart"/>
      <w:r w:rsidRPr="00C55B9F">
        <w:t>Final Report.</w:t>
      </w:r>
      <w:proofErr w:type="gramEnd"/>
      <w:r w:rsidRPr="00C55B9F">
        <w:t xml:space="preserve"> </w:t>
      </w:r>
      <w:proofErr w:type="gramStart"/>
      <w:r w:rsidRPr="00C55B9F">
        <w:t>California Department of Fish and Wildlife, Stockton, California.</w:t>
      </w:r>
      <w:proofErr w:type="gramEnd"/>
      <w:r w:rsidRPr="00C55B9F">
        <w:t xml:space="preserve"> </w:t>
      </w:r>
    </w:p>
    <w:p w:rsidR="004600F1" w:rsidRDefault="004600F1" w:rsidP="00B60A8D">
      <w:pPr>
        <w:spacing w:after="0" w:line="360" w:lineRule="auto"/>
        <w:ind w:left="720" w:hanging="720"/>
        <w:contextualSpacing/>
      </w:pPr>
      <w:proofErr w:type="gramStart"/>
      <w:r w:rsidRPr="0056499C">
        <w:t>DuB</w:t>
      </w:r>
      <w:r>
        <w:t>ois J., and M. Gingras.</w:t>
      </w:r>
      <w:proofErr w:type="gramEnd"/>
      <w:r>
        <w:t xml:space="preserve"> </w:t>
      </w:r>
      <w:proofErr w:type="gramStart"/>
      <w:r>
        <w:t xml:space="preserve">2011. </w:t>
      </w:r>
      <w:r w:rsidRPr="0056499C">
        <w:t>Using harvest rate and harvest to esti</w:t>
      </w:r>
      <w:r>
        <w:t>mate White Sturgeon abundance.</w:t>
      </w:r>
      <w:proofErr w:type="gramEnd"/>
      <w:r>
        <w:t xml:space="preserve"> </w:t>
      </w:r>
      <w:r w:rsidRPr="0056499C">
        <w:t>Interagency Ecological Program for the San Francisco Estuary Newsletter 24:23–26.</w:t>
      </w:r>
    </w:p>
    <w:p w:rsidR="004600F1" w:rsidRPr="0056499C" w:rsidRDefault="004600F1" w:rsidP="00B60A8D">
      <w:pPr>
        <w:spacing w:after="0" w:line="360" w:lineRule="auto"/>
        <w:ind w:left="720" w:hanging="720"/>
        <w:contextualSpacing/>
      </w:pPr>
      <w:proofErr w:type="spellStart"/>
      <w:r w:rsidRPr="0056499C">
        <w:t>Erzini</w:t>
      </w:r>
      <w:proofErr w:type="spellEnd"/>
      <w:r w:rsidRPr="0056499C">
        <w:t xml:space="preserve">, K., J. M. S. </w:t>
      </w:r>
      <w:proofErr w:type="spellStart"/>
      <w:r w:rsidRPr="0056499C">
        <w:t>Goncalves</w:t>
      </w:r>
      <w:proofErr w:type="spellEnd"/>
      <w:r w:rsidRPr="0056499C">
        <w:t xml:space="preserve">, L. </w:t>
      </w:r>
      <w:proofErr w:type="spellStart"/>
      <w:r w:rsidRPr="0056499C">
        <w:t>Bentes</w:t>
      </w:r>
      <w:proofErr w:type="spellEnd"/>
      <w:r w:rsidRPr="0056499C">
        <w:t xml:space="preserve">, D. K. </w:t>
      </w:r>
      <w:proofErr w:type="spellStart"/>
      <w:r w:rsidRPr="0056499C">
        <w:t>Moutopoulos</w:t>
      </w:r>
      <w:proofErr w:type="spellEnd"/>
      <w:r w:rsidRPr="0056499C">
        <w:t xml:space="preserve">, J. A. H. C. </w:t>
      </w:r>
      <w:proofErr w:type="spellStart"/>
      <w:r w:rsidRPr="0056499C">
        <w:t>Soriguer</w:t>
      </w:r>
      <w:proofErr w:type="spellEnd"/>
      <w:r w:rsidRPr="0056499C">
        <w:t xml:space="preserve">, E. Puente, L. A. </w:t>
      </w:r>
      <w:proofErr w:type="spellStart"/>
      <w:r w:rsidRPr="0056499C">
        <w:t>Erraz</w:t>
      </w:r>
      <w:r>
        <w:t>kin</w:t>
      </w:r>
      <w:proofErr w:type="spellEnd"/>
      <w:r>
        <w:t xml:space="preserve">, and K. I. Stergiou. 2006. </w:t>
      </w:r>
      <w:r w:rsidRPr="0056499C">
        <w:t>Size selectivity of trammel nets in southern European small-scale fisheries. Fisheries Research 79:183–201.</w:t>
      </w:r>
    </w:p>
    <w:p w:rsidR="004600F1" w:rsidRPr="0056499C" w:rsidRDefault="004600F1" w:rsidP="00B60A8D">
      <w:pPr>
        <w:spacing w:after="0" w:line="360" w:lineRule="auto"/>
        <w:ind w:left="720" w:hanging="720"/>
        <w:contextualSpacing/>
      </w:pPr>
      <w:r w:rsidRPr="0056499C">
        <w:t xml:space="preserve">Feist, G. W., M. A. H. Webb, D. T. Gunderson, E. P. Foster, C. B. Schreck, A. G. Maule, and M. S. Fitzpatrick. </w:t>
      </w:r>
      <w:proofErr w:type="gramStart"/>
      <w:r w:rsidRPr="0056499C">
        <w:t>2005. Evidence of detrimental effects of environmental contaminants on growth and reproductive physiology of White Sturgeon in impounded areas of the Columbia River.</w:t>
      </w:r>
      <w:proofErr w:type="gramEnd"/>
      <w:r w:rsidRPr="0056499C">
        <w:t xml:space="preserve"> Environmental Health Perspectives 113:1675–1682.</w:t>
      </w:r>
    </w:p>
    <w:p w:rsidR="004600F1" w:rsidRDefault="004600F1" w:rsidP="00B60A8D">
      <w:pPr>
        <w:spacing w:after="0" w:line="360" w:lineRule="auto"/>
        <w:ind w:left="720" w:hanging="720"/>
        <w:contextualSpacing/>
      </w:pPr>
      <w:proofErr w:type="gramStart"/>
      <w:r w:rsidRPr="0056499C">
        <w:t>Fish, M. A., J.</w:t>
      </w:r>
      <w:r>
        <w:t xml:space="preserve"> Messineo, and K. Hieb.</w:t>
      </w:r>
      <w:proofErr w:type="gramEnd"/>
      <w:r>
        <w:t xml:space="preserve"> 2012. </w:t>
      </w:r>
      <w:r w:rsidRPr="0056499C">
        <w:t xml:space="preserve">Bay Study fishes annual status and trends report </w:t>
      </w:r>
      <w:r>
        <w:t xml:space="preserve">for the San Francisco Estuary. Interagency Ecological Program </w:t>
      </w:r>
      <w:r w:rsidRPr="0056499C">
        <w:t>for the San Francisco Estuary Newsletter 24:4–28</w:t>
      </w:r>
      <w:r>
        <w:t>.</w:t>
      </w:r>
    </w:p>
    <w:p w:rsidR="004600F1" w:rsidRPr="0056499C" w:rsidRDefault="004600F1" w:rsidP="00B60A8D">
      <w:pPr>
        <w:spacing w:after="0" w:line="360" w:lineRule="auto"/>
        <w:ind w:left="720" w:hanging="720"/>
        <w:contextualSpacing/>
      </w:pPr>
      <w:proofErr w:type="spellStart"/>
      <w:proofErr w:type="gramStart"/>
      <w:r w:rsidRPr="0056499C">
        <w:lastRenderedPageBreak/>
        <w:t>Gabr</w:t>
      </w:r>
      <w:proofErr w:type="spellEnd"/>
      <w:r>
        <w:t>, M. H., and A. O. Mal. 2016.</w:t>
      </w:r>
      <w:proofErr w:type="gramEnd"/>
      <w:r>
        <w:t xml:space="preserve"> </w:t>
      </w:r>
      <w:r w:rsidRPr="0056499C">
        <w:t xml:space="preserve">Trammel net size-selectivity for </w:t>
      </w:r>
      <w:proofErr w:type="spellStart"/>
      <w:r w:rsidRPr="0056499C">
        <w:rPr>
          <w:i/>
        </w:rPr>
        <w:t>Hipposcarus</w:t>
      </w:r>
      <w:proofErr w:type="spellEnd"/>
      <w:r w:rsidRPr="0056499C">
        <w:t xml:space="preserve"> </w:t>
      </w:r>
      <w:proofErr w:type="spellStart"/>
      <w:r w:rsidRPr="0056499C">
        <w:rPr>
          <w:i/>
        </w:rPr>
        <w:t>harid</w:t>
      </w:r>
      <w:proofErr w:type="spellEnd"/>
      <w:r w:rsidRPr="0056499C">
        <w:t xml:space="preserve"> (</w:t>
      </w:r>
      <w:proofErr w:type="spellStart"/>
      <w:r w:rsidRPr="0056499C">
        <w:t>Forsskal</w:t>
      </w:r>
      <w:proofErr w:type="spellEnd"/>
      <w:r w:rsidRPr="0056499C">
        <w:t xml:space="preserve">, 1775) and </w:t>
      </w:r>
      <w:proofErr w:type="spellStart"/>
      <w:r w:rsidRPr="0056499C">
        <w:rPr>
          <w:i/>
        </w:rPr>
        <w:t>Lethrinus</w:t>
      </w:r>
      <w:proofErr w:type="spellEnd"/>
      <w:r w:rsidRPr="0056499C">
        <w:t xml:space="preserve"> </w:t>
      </w:r>
      <w:proofErr w:type="spellStart"/>
      <w:r w:rsidRPr="0056499C">
        <w:rPr>
          <w:i/>
        </w:rPr>
        <w:t>harak</w:t>
      </w:r>
      <w:proofErr w:type="spellEnd"/>
      <w:r w:rsidRPr="0056499C">
        <w:t xml:space="preserve"> (</w:t>
      </w:r>
      <w:proofErr w:type="spellStart"/>
      <w:r w:rsidRPr="0056499C">
        <w:t>Forsskal</w:t>
      </w:r>
      <w:proofErr w:type="spellEnd"/>
      <w:r w:rsidRPr="0056499C">
        <w:t>, 1775) in coral reef fis</w:t>
      </w:r>
      <w:r>
        <w:t>heries of Jeddah, Saudi Arabia.</w:t>
      </w:r>
      <w:r w:rsidRPr="0056499C">
        <w:t xml:space="preserve"> Egyptian </w:t>
      </w:r>
      <w:r>
        <w:t>Journal of Aquatic Research 42:</w:t>
      </w:r>
      <w:r w:rsidRPr="0056499C">
        <w:t xml:space="preserve">491–498. </w:t>
      </w:r>
    </w:p>
    <w:p w:rsidR="004600F1" w:rsidRPr="0056499C" w:rsidRDefault="00294CEE" w:rsidP="00B60A8D">
      <w:pPr>
        <w:spacing w:after="0" w:line="360" w:lineRule="auto"/>
        <w:ind w:left="720" w:hanging="720"/>
        <w:contextualSpacing/>
      </w:pPr>
      <w:proofErr w:type="gramStart"/>
      <w:r>
        <w:t>Gingras, M.</w:t>
      </w:r>
      <w:r w:rsidR="004600F1">
        <w:t>, and J. DuBois.</w:t>
      </w:r>
      <w:proofErr w:type="gramEnd"/>
      <w:r w:rsidR="004600F1">
        <w:t xml:space="preserve"> </w:t>
      </w:r>
      <w:proofErr w:type="gramStart"/>
      <w:r w:rsidR="004600F1">
        <w:t xml:space="preserve">2013. </w:t>
      </w:r>
      <w:r w:rsidR="004600F1" w:rsidRPr="0056499C">
        <w:t>Monitoring progress toward a CVPIA recovery objective: estimating Wh</w:t>
      </w:r>
      <w:r w:rsidR="004600F1">
        <w:t>ite Sturgeon abundance by age.</w:t>
      </w:r>
      <w:proofErr w:type="gramEnd"/>
      <w:r w:rsidR="004600F1">
        <w:t xml:space="preserve"> </w:t>
      </w:r>
      <w:r w:rsidR="004600F1" w:rsidRPr="0056499C">
        <w:t>Interagency Ecological Program for the San Francisco Estuary Newsletter 26:6–9.</w:t>
      </w:r>
    </w:p>
    <w:p w:rsidR="004600F1" w:rsidRPr="0056499C" w:rsidRDefault="00294CEE" w:rsidP="00B60A8D">
      <w:pPr>
        <w:spacing w:after="0" w:line="360" w:lineRule="auto"/>
        <w:ind w:left="720" w:hanging="720"/>
        <w:contextualSpacing/>
      </w:pPr>
      <w:proofErr w:type="gramStart"/>
      <w:r>
        <w:t>Gingras, M.</w:t>
      </w:r>
      <w:r w:rsidR="004600F1">
        <w:t>, J. DuBois, and M. A. Fish.</w:t>
      </w:r>
      <w:proofErr w:type="gramEnd"/>
      <w:r w:rsidR="004600F1">
        <w:t xml:space="preserve"> 2013.</w:t>
      </w:r>
      <w:r w:rsidR="004600F1" w:rsidRPr="0056499C">
        <w:t xml:space="preserve"> Further investigations into San Francisco estuary White Sturgeon (</w:t>
      </w:r>
      <w:r w:rsidR="004600F1" w:rsidRPr="0056499C">
        <w:rPr>
          <w:i/>
        </w:rPr>
        <w:t>Acipenser transmontanus</w:t>
      </w:r>
      <w:r w:rsidR="004600F1" w:rsidRPr="0056499C">
        <w:t>) year-class strength.  Interagency Ecological Program for the San Francisco Estuary Newsletter 26:10–12.</w:t>
      </w:r>
    </w:p>
    <w:p w:rsidR="000C7551" w:rsidRDefault="000C7551" w:rsidP="00B60A8D">
      <w:pPr>
        <w:spacing w:after="0" w:line="360" w:lineRule="auto"/>
        <w:ind w:left="720" w:hanging="720"/>
        <w:contextualSpacing/>
      </w:pPr>
      <w:proofErr w:type="gramStart"/>
      <w:r w:rsidRPr="0056499C">
        <w:t>Ging</w:t>
      </w:r>
      <w:r>
        <w:t>ras, M., and J. DuBois.</w:t>
      </w:r>
      <w:proofErr w:type="gramEnd"/>
      <w:r>
        <w:t xml:space="preserve"> </w:t>
      </w:r>
      <w:proofErr w:type="gramStart"/>
      <w:r>
        <w:t xml:space="preserve">2014. </w:t>
      </w:r>
      <w:r w:rsidRPr="0056499C">
        <w:t>Bias in estimated annual harvest rates for White Sturgeon</w:t>
      </w:r>
      <w:r>
        <w:t xml:space="preserve"> of the San Francisco Estuary.</w:t>
      </w:r>
      <w:proofErr w:type="gramEnd"/>
      <w:r>
        <w:t xml:space="preserve"> </w:t>
      </w:r>
      <w:r w:rsidRPr="0056499C">
        <w:t>Interagency Ecological Program for the San Francisco Estuary Newsletter 27:43–46.</w:t>
      </w:r>
    </w:p>
    <w:p w:rsidR="00C77C06" w:rsidRDefault="00C77C06" w:rsidP="00B60A8D">
      <w:pPr>
        <w:spacing w:after="0" w:line="360" w:lineRule="auto"/>
        <w:ind w:left="720" w:hanging="720"/>
        <w:contextualSpacing/>
      </w:pPr>
      <w:proofErr w:type="spellStart"/>
      <w:r>
        <w:t>Grimaldo</w:t>
      </w:r>
      <w:proofErr w:type="spellEnd"/>
      <w:r>
        <w:t xml:space="preserve">, L. F., T. Sommer, N. Van Ark, G. Jones, E. Holland, P. B. Moyle, B. Herbold, and P. Smith. 2009. </w:t>
      </w:r>
      <w:r w:rsidRPr="000C7551">
        <w:rPr>
          <w:rFonts w:eastAsia="Times New Roman"/>
        </w:rPr>
        <w:t>Factors affecting fish entrainment into massive water diversions in a tidal freshwater estua</w:t>
      </w:r>
      <w:r w:rsidR="00294CEE">
        <w:rPr>
          <w:rFonts w:eastAsia="Times New Roman"/>
        </w:rPr>
        <w:t xml:space="preserve">ry: </w:t>
      </w:r>
      <w:proofErr w:type="gramStart"/>
      <w:r w:rsidR="00294CEE">
        <w:rPr>
          <w:rFonts w:eastAsia="Times New Roman"/>
        </w:rPr>
        <w:t>can fish losses be managed</w:t>
      </w:r>
      <w:proofErr w:type="gramEnd"/>
      <w:r w:rsidR="00294CEE">
        <w:rPr>
          <w:rFonts w:eastAsia="Times New Roman"/>
        </w:rPr>
        <w:t xml:space="preserve">? </w:t>
      </w:r>
      <w:r>
        <w:rPr>
          <w:rFonts w:eastAsia="Times New Roman"/>
        </w:rPr>
        <w:t xml:space="preserve">North American Journal of Fisheries Management 29:1253–1270. </w:t>
      </w:r>
    </w:p>
    <w:p w:rsidR="004600F1" w:rsidRDefault="004600F1" w:rsidP="00B60A8D">
      <w:pPr>
        <w:spacing w:after="0" w:line="360" w:lineRule="auto"/>
        <w:ind w:left="720" w:hanging="720"/>
        <w:contextualSpacing/>
      </w:pPr>
      <w:r w:rsidRPr="0056499C">
        <w:t>Gross</w:t>
      </w:r>
      <w:r>
        <w:t>,</w:t>
      </w:r>
      <w:r w:rsidRPr="0056499C">
        <w:t xml:space="preserve"> M. R.</w:t>
      </w:r>
      <w:r>
        <w:t>,</w:t>
      </w:r>
      <w:r w:rsidRPr="0056499C">
        <w:t xml:space="preserve"> J. </w:t>
      </w:r>
      <w:proofErr w:type="spellStart"/>
      <w:r w:rsidRPr="0056499C">
        <w:t>Repka</w:t>
      </w:r>
      <w:proofErr w:type="spellEnd"/>
      <w:r w:rsidRPr="0056499C">
        <w:t xml:space="preserve">, C. T. </w:t>
      </w:r>
      <w:proofErr w:type="spellStart"/>
      <w:r w:rsidRPr="0056499C">
        <w:t>Robe</w:t>
      </w:r>
      <w:r>
        <w:t>rston</w:t>
      </w:r>
      <w:proofErr w:type="spellEnd"/>
      <w:r>
        <w:t xml:space="preserve">, and D. H. </w:t>
      </w:r>
      <w:proofErr w:type="spellStart"/>
      <w:r>
        <w:t>Secor</w:t>
      </w:r>
      <w:proofErr w:type="spellEnd"/>
      <w:r>
        <w:t xml:space="preserve">. </w:t>
      </w:r>
      <w:proofErr w:type="gramStart"/>
      <w:r>
        <w:t xml:space="preserve">2002. </w:t>
      </w:r>
      <w:r w:rsidRPr="0056499C">
        <w:t>Sturgeon conservation: insight from elasticity analysis.</w:t>
      </w:r>
      <w:proofErr w:type="gramEnd"/>
      <w:r w:rsidRPr="0056499C">
        <w:t xml:space="preserve"> </w:t>
      </w:r>
      <w:proofErr w:type="gramStart"/>
      <w:r w:rsidRPr="0056499C">
        <w:t xml:space="preserve">Pages 13-30 </w:t>
      </w:r>
      <w:r w:rsidRPr="0056499C">
        <w:rPr>
          <w:i/>
        </w:rPr>
        <w:t>in</w:t>
      </w:r>
      <w:r w:rsidRPr="0056499C">
        <w:t xml:space="preserve"> </w:t>
      </w:r>
      <w:r>
        <w:t xml:space="preserve">W. </w:t>
      </w:r>
      <w:r w:rsidRPr="0056499C">
        <w:t xml:space="preserve">Van Winkle, </w:t>
      </w:r>
      <w:r>
        <w:t>P. J. Anders</w:t>
      </w:r>
      <w:r w:rsidRPr="0056499C">
        <w:t xml:space="preserve">, </w:t>
      </w:r>
      <w:r>
        <w:t xml:space="preserve">D. H. </w:t>
      </w:r>
      <w:proofErr w:type="spellStart"/>
      <w:r>
        <w:t>Secor</w:t>
      </w:r>
      <w:proofErr w:type="spellEnd"/>
      <w:r>
        <w:t>,</w:t>
      </w:r>
      <w:r w:rsidRPr="0056499C">
        <w:t xml:space="preserve"> and </w:t>
      </w:r>
      <w:r>
        <w:t>D. A. Dixon, editors.</w:t>
      </w:r>
      <w:proofErr w:type="gramEnd"/>
      <w:r>
        <w:t xml:space="preserve"> </w:t>
      </w:r>
      <w:proofErr w:type="gramStart"/>
      <w:r>
        <w:t>Biology, management, and p</w:t>
      </w:r>
      <w:r w:rsidRPr="0056499C">
        <w:t>rotection of North American Sturgeon.</w:t>
      </w:r>
      <w:proofErr w:type="gramEnd"/>
      <w:r w:rsidRPr="0056499C">
        <w:t xml:space="preserve"> </w:t>
      </w:r>
      <w:proofErr w:type="gramStart"/>
      <w:r w:rsidRPr="0056499C">
        <w:t>American Fisheries Society Symposium</w:t>
      </w:r>
      <w:r>
        <w:t xml:space="preserve"> 28</w:t>
      </w:r>
      <w:r w:rsidRPr="0056499C">
        <w:t>, Bethesda, Maryland.</w:t>
      </w:r>
      <w:proofErr w:type="gramEnd"/>
    </w:p>
    <w:p w:rsidR="004600F1" w:rsidRPr="00C55B9F" w:rsidRDefault="004600F1" w:rsidP="00B60A8D">
      <w:pPr>
        <w:spacing w:after="0" w:line="360" w:lineRule="auto"/>
        <w:ind w:left="720" w:hanging="720"/>
        <w:contextualSpacing/>
      </w:pPr>
      <w:r w:rsidRPr="00C55B9F">
        <w:t xml:space="preserve">Gunderson, D. T., S. C. Zeug, R. B. </w:t>
      </w:r>
      <w:proofErr w:type="spellStart"/>
      <w:r w:rsidRPr="00C55B9F">
        <w:t>Bringolf</w:t>
      </w:r>
      <w:proofErr w:type="spellEnd"/>
      <w:r w:rsidRPr="00C55B9F">
        <w:t xml:space="preserve">, J. </w:t>
      </w:r>
      <w:proofErr w:type="spellStart"/>
      <w:r w:rsidRPr="00C55B9F">
        <w:t>Merz</w:t>
      </w:r>
      <w:proofErr w:type="spellEnd"/>
      <w:r w:rsidRPr="00C55B9F">
        <w:t xml:space="preserve">, Z. J. Jackson, </w:t>
      </w:r>
      <w:r>
        <w:t xml:space="preserve">and </w:t>
      </w:r>
      <w:r w:rsidRPr="00C55B9F">
        <w:t>M. A. H. Webb. 2017. Tissue contaminant burdens in San Francisco Estuary White Sturgeon (</w:t>
      </w:r>
      <w:r w:rsidRPr="00C55B9F">
        <w:rPr>
          <w:i/>
        </w:rPr>
        <w:t>Acipenser</w:t>
      </w:r>
      <w:r w:rsidRPr="00C55B9F">
        <w:t xml:space="preserve"> </w:t>
      </w:r>
      <w:r w:rsidRPr="00C55B9F">
        <w:rPr>
          <w:i/>
        </w:rPr>
        <w:t>transmontanus</w:t>
      </w:r>
      <w:r w:rsidRPr="00C55B9F">
        <w:t xml:space="preserve">): implications for population recovery. </w:t>
      </w:r>
      <w:r>
        <w:t>Archives</w:t>
      </w:r>
      <w:r w:rsidRPr="00C55B9F">
        <w:t xml:space="preserve"> of Environmental Contamination and Toxicology 73:5–10.</w:t>
      </w:r>
    </w:p>
    <w:p w:rsidR="004600F1" w:rsidRDefault="004600F1" w:rsidP="00B60A8D">
      <w:pPr>
        <w:spacing w:after="0" w:line="360" w:lineRule="auto"/>
        <w:ind w:left="720" w:hanging="720"/>
        <w:contextualSpacing/>
      </w:pPr>
      <w:proofErr w:type="gramStart"/>
      <w:r w:rsidRPr="0056499C">
        <w:t xml:space="preserve">Hamel, M. J., J. J. Spurgeon, C. J. </w:t>
      </w:r>
      <w:proofErr w:type="spellStart"/>
      <w:r w:rsidRPr="0056499C">
        <w:t>Chizinski</w:t>
      </w:r>
      <w:proofErr w:type="spellEnd"/>
      <w:r w:rsidRPr="0056499C">
        <w:t xml:space="preserve">, K. </w:t>
      </w:r>
      <w:r>
        <w:t xml:space="preserve">D. </w:t>
      </w:r>
      <w:proofErr w:type="spellStart"/>
      <w:r>
        <w:t>Steffensen</w:t>
      </w:r>
      <w:proofErr w:type="spellEnd"/>
      <w:r>
        <w:t xml:space="preserve">, and M. A. </w:t>
      </w:r>
      <w:proofErr w:type="spellStart"/>
      <w:r>
        <w:t>Pegg</w:t>
      </w:r>
      <w:proofErr w:type="spellEnd"/>
      <w:r>
        <w:t>.</w:t>
      </w:r>
      <w:proofErr w:type="gramEnd"/>
      <w:r>
        <w:t xml:space="preserve"> </w:t>
      </w:r>
      <w:r w:rsidRPr="0056499C">
        <w:t xml:space="preserve">2016.  Variability in age estimation results in ambiguity and false understanding of </w:t>
      </w:r>
      <w:r>
        <w:t xml:space="preserve">population persistence. </w:t>
      </w:r>
      <w:r w:rsidRPr="0056499C">
        <w:t>North American Journal of Fisheries Management 36:541–522.</w:t>
      </w:r>
    </w:p>
    <w:p w:rsidR="004600F1" w:rsidRPr="00D408D7" w:rsidRDefault="004600F1" w:rsidP="00B60A8D">
      <w:pPr>
        <w:spacing w:after="0" w:line="360" w:lineRule="auto"/>
        <w:ind w:left="720" w:hanging="720"/>
        <w:contextualSpacing/>
      </w:pPr>
      <w:proofErr w:type="spellStart"/>
      <w:proofErr w:type="gramStart"/>
      <w:r>
        <w:t>Haxton</w:t>
      </w:r>
      <w:proofErr w:type="spellEnd"/>
      <w:r>
        <w:t>, T. J., and C. S. Findlay.</w:t>
      </w:r>
      <w:proofErr w:type="gramEnd"/>
      <w:r>
        <w:t xml:space="preserve"> 2008. Variation in Lake Sturgeon (</w:t>
      </w:r>
      <w:r w:rsidRPr="006758A8">
        <w:rPr>
          <w:i/>
        </w:rPr>
        <w:t>Acipenser</w:t>
      </w:r>
      <w:r>
        <w:t xml:space="preserve"> </w:t>
      </w:r>
      <w:proofErr w:type="spellStart"/>
      <w:r w:rsidRPr="006758A8">
        <w:rPr>
          <w:i/>
        </w:rPr>
        <w:t>fulvescns</w:t>
      </w:r>
      <w:proofErr w:type="spellEnd"/>
      <w:r>
        <w:t>) abundance and growth among river reaches in a large regulated river. Canadian Journal of Fisheries and Aquatic Sciences 65</w:t>
      </w:r>
      <w:r w:rsidRPr="00D408D7">
        <w:t>:</w:t>
      </w:r>
      <w:r>
        <w:t>645</w:t>
      </w:r>
      <w:r w:rsidRPr="00D408D7">
        <w:t>–</w:t>
      </w:r>
      <w:r>
        <w:t>657.</w:t>
      </w:r>
    </w:p>
    <w:p w:rsidR="004600F1" w:rsidRPr="0056499C" w:rsidRDefault="004600F1" w:rsidP="00B60A8D">
      <w:pPr>
        <w:spacing w:after="0" w:line="360" w:lineRule="auto"/>
        <w:ind w:left="720" w:hanging="720"/>
        <w:contextualSpacing/>
      </w:pPr>
      <w:proofErr w:type="spellStart"/>
      <w:proofErr w:type="gramStart"/>
      <w:r w:rsidRPr="0056499C">
        <w:lastRenderedPageBreak/>
        <w:t>Haxton</w:t>
      </w:r>
      <w:proofErr w:type="spellEnd"/>
      <w:r w:rsidRPr="0056499C">
        <w:t xml:space="preserve">, T. J., K. </w:t>
      </w:r>
      <w:proofErr w:type="spellStart"/>
      <w:r w:rsidRPr="0056499C">
        <w:t>Sulak</w:t>
      </w:r>
      <w:proofErr w:type="spellEnd"/>
      <w:r w:rsidRPr="0056499C">
        <w:t>, and L.</w:t>
      </w:r>
      <w:r>
        <w:t xml:space="preserve"> R.</w:t>
      </w:r>
      <w:r w:rsidRPr="0056499C">
        <w:t xml:space="preserve"> Hilde</w:t>
      </w:r>
      <w:r>
        <w:t>brand.</w:t>
      </w:r>
      <w:proofErr w:type="gramEnd"/>
      <w:r>
        <w:t xml:space="preserve"> </w:t>
      </w:r>
      <w:proofErr w:type="gramStart"/>
      <w:r>
        <w:t xml:space="preserve">2016. </w:t>
      </w:r>
      <w:r w:rsidRPr="0056499C">
        <w:t>Status of scientific knowled</w:t>
      </w:r>
      <w:r w:rsidR="004D0F3B">
        <w:t>ge of North American sturgeon.</w:t>
      </w:r>
      <w:proofErr w:type="gramEnd"/>
      <w:r w:rsidR="004D0F3B">
        <w:t xml:space="preserve"> </w:t>
      </w:r>
      <w:r w:rsidRPr="0056499C">
        <w:t>Journal of Applied Ichthyology 32:5–10.</w:t>
      </w:r>
    </w:p>
    <w:p w:rsidR="004600F1" w:rsidRPr="0056499C" w:rsidRDefault="004600F1" w:rsidP="00B60A8D">
      <w:pPr>
        <w:spacing w:after="0" w:line="360" w:lineRule="auto"/>
        <w:ind w:left="720" w:hanging="720"/>
        <w:contextualSpacing/>
      </w:pPr>
      <w:proofErr w:type="spellStart"/>
      <w:r>
        <w:t>Heppell</w:t>
      </w:r>
      <w:proofErr w:type="spellEnd"/>
      <w:r>
        <w:t xml:space="preserve">, S. S. 2007. </w:t>
      </w:r>
      <w:proofErr w:type="gramStart"/>
      <w:r w:rsidRPr="0056499C">
        <w:t>Elasticity analysis o</w:t>
      </w:r>
      <w:r>
        <w:t>f Green Sturgeon life history.</w:t>
      </w:r>
      <w:proofErr w:type="gramEnd"/>
      <w:r>
        <w:t xml:space="preserve"> </w:t>
      </w:r>
      <w:r w:rsidRPr="0056499C">
        <w:t>Environmental Biology of Fish</w:t>
      </w:r>
      <w:r>
        <w:t>es</w:t>
      </w:r>
      <w:r w:rsidRPr="0056499C">
        <w:t xml:space="preserve"> 79:357–368.</w:t>
      </w:r>
    </w:p>
    <w:p w:rsidR="004600F1" w:rsidRPr="0056499C" w:rsidRDefault="004600F1" w:rsidP="00B60A8D">
      <w:pPr>
        <w:spacing w:after="0" w:line="360" w:lineRule="auto"/>
        <w:ind w:left="720" w:hanging="720"/>
        <w:contextualSpacing/>
      </w:pPr>
      <w:proofErr w:type="gramStart"/>
      <w:r w:rsidRPr="0056499C">
        <w:t>Hildebrand</w:t>
      </w:r>
      <w:r>
        <w:t>,</w:t>
      </w:r>
      <w:r w:rsidRPr="0056499C">
        <w:t xml:space="preserve"> L. R., A. D. Schreier, K. </w:t>
      </w:r>
      <w:proofErr w:type="spellStart"/>
      <w:r w:rsidRPr="0056499C">
        <w:t>Lepla</w:t>
      </w:r>
      <w:proofErr w:type="spellEnd"/>
      <w:r w:rsidRPr="0056499C">
        <w:t>, S. O. McAdam, J. McLellan, M. J. Parsley, V. L. Parag</w:t>
      </w:r>
      <w:r>
        <w:t>amian, and S. P. Young.</w:t>
      </w:r>
      <w:proofErr w:type="gramEnd"/>
      <w:r>
        <w:t xml:space="preserve"> 2016. </w:t>
      </w:r>
      <w:r w:rsidRPr="0056499C">
        <w:t>Status of White Sturgeon (</w:t>
      </w:r>
      <w:r w:rsidRPr="0056499C">
        <w:rPr>
          <w:i/>
        </w:rPr>
        <w:t>Acipenser</w:t>
      </w:r>
      <w:r w:rsidRPr="0056499C">
        <w:t xml:space="preserve"> </w:t>
      </w:r>
      <w:r w:rsidRPr="0056499C">
        <w:rPr>
          <w:i/>
        </w:rPr>
        <w:t xml:space="preserve">transmontanus </w:t>
      </w:r>
      <w:r w:rsidRPr="0056499C">
        <w:t>Richardson, 1863) throughout the species range, threats to survival,</w:t>
      </w:r>
      <w:r>
        <w:t xml:space="preserve"> and prognosis for the future. </w:t>
      </w:r>
      <w:r w:rsidRPr="0056499C">
        <w:t>Journal of Applied Ichthyology 32:261–312.</w:t>
      </w:r>
    </w:p>
    <w:p w:rsidR="004600F1" w:rsidRPr="0056499C" w:rsidRDefault="004600F1" w:rsidP="00B60A8D">
      <w:pPr>
        <w:spacing w:after="0" w:line="360" w:lineRule="auto"/>
        <w:ind w:left="720" w:hanging="720"/>
        <w:contextualSpacing/>
      </w:pPr>
      <w:proofErr w:type="spellStart"/>
      <w:r w:rsidRPr="0056499C">
        <w:t>Hoenig</w:t>
      </w:r>
      <w:proofErr w:type="spellEnd"/>
      <w:r w:rsidRPr="0056499C">
        <w:t xml:space="preserve">, J. 1983. </w:t>
      </w:r>
      <w:proofErr w:type="gramStart"/>
      <w:r w:rsidRPr="0056499C">
        <w:t>Empirical use of longevity data to estimate mortality-rates.</w:t>
      </w:r>
      <w:proofErr w:type="gramEnd"/>
      <w:r w:rsidRPr="0056499C">
        <w:t xml:space="preserve"> Fishery Bulletin 82:898–903. </w:t>
      </w:r>
    </w:p>
    <w:p w:rsidR="004600F1" w:rsidRPr="0056499C" w:rsidRDefault="004600F1" w:rsidP="00B60A8D">
      <w:pPr>
        <w:spacing w:after="0" w:line="360" w:lineRule="auto"/>
        <w:ind w:left="720" w:hanging="720"/>
        <w:contextualSpacing/>
      </w:pPr>
      <w:proofErr w:type="gramStart"/>
      <w:r>
        <w:t>Horst, J. T. 1977.</w:t>
      </w:r>
      <w:proofErr w:type="gramEnd"/>
      <w:r>
        <w:t xml:space="preserve"> </w:t>
      </w:r>
      <w:proofErr w:type="gramStart"/>
      <w:r w:rsidRPr="0056499C">
        <w:t xml:space="preserve">Use of the Leslie matrix for assessing environmental impact with an </w:t>
      </w:r>
      <w:r>
        <w:t>example for a fish population.</w:t>
      </w:r>
      <w:proofErr w:type="gramEnd"/>
      <w:r>
        <w:t xml:space="preserve"> </w:t>
      </w:r>
      <w:r w:rsidRPr="0056499C">
        <w:t>Transaction</w:t>
      </w:r>
      <w:r>
        <w:t>s</w:t>
      </w:r>
      <w:r w:rsidRPr="0056499C">
        <w:t xml:space="preserve"> of the American Fisheries Society 106:253–257.</w:t>
      </w:r>
    </w:p>
    <w:p w:rsidR="004600F1" w:rsidRDefault="004600F1" w:rsidP="00B60A8D">
      <w:pPr>
        <w:spacing w:after="0" w:line="360" w:lineRule="auto"/>
        <w:ind w:left="720" w:hanging="720"/>
        <w:contextualSpacing/>
      </w:pPr>
      <w:proofErr w:type="spellStart"/>
      <w:r w:rsidRPr="0056499C">
        <w:t>Houde</w:t>
      </w:r>
      <w:proofErr w:type="spellEnd"/>
      <w:r w:rsidRPr="0056499C">
        <w:t xml:space="preserve">, E. </w:t>
      </w:r>
      <w:r>
        <w:t xml:space="preserve">D. </w:t>
      </w:r>
      <w:r w:rsidRPr="0056499C">
        <w:t>198</w:t>
      </w:r>
      <w:r>
        <w:t xml:space="preserve">7. </w:t>
      </w:r>
      <w:proofErr w:type="gramStart"/>
      <w:r w:rsidRPr="0056499C">
        <w:t>Fish early life dynami</w:t>
      </w:r>
      <w:r>
        <w:t>cs and recruitment variability.</w:t>
      </w:r>
      <w:proofErr w:type="gramEnd"/>
      <w:r>
        <w:t xml:space="preserve"> </w:t>
      </w:r>
      <w:r w:rsidRPr="0056499C">
        <w:t>American Fisheries Society Symposium 2:17–29.</w:t>
      </w:r>
    </w:p>
    <w:p w:rsidR="004600F1" w:rsidRPr="0056499C" w:rsidRDefault="004600F1" w:rsidP="00B60A8D">
      <w:pPr>
        <w:spacing w:after="0" w:line="360" w:lineRule="auto"/>
        <w:ind w:left="720" w:hanging="720"/>
        <w:contextualSpacing/>
      </w:pPr>
      <w:proofErr w:type="gramStart"/>
      <w:r>
        <w:t xml:space="preserve">Hubert, W. A., K. L. Pope, and J. M. </w:t>
      </w:r>
      <w:proofErr w:type="spellStart"/>
      <w:r>
        <w:t>Dettmers</w:t>
      </w:r>
      <w:proofErr w:type="spellEnd"/>
      <w:r>
        <w:t>.</w:t>
      </w:r>
      <w:proofErr w:type="gramEnd"/>
      <w:r>
        <w:t xml:space="preserve"> </w:t>
      </w:r>
      <w:proofErr w:type="gramStart"/>
      <w:r>
        <w:t>2012. Passive Capture Techniques.</w:t>
      </w:r>
      <w:proofErr w:type="gramEnd"/>
      <w:r>
        <w:t xml:space="preserve"> </w:t>
      </w:r>
      <w:proofErr w:type="gramStart"/>
      <w:r w:rsidRPr="0056499C">
        <w:t xml:space="preserve">Pages </w:t>
      </w:r>
      <w:r>
        <w:t>223</w:t>
      </w:r>
      <w:r w:rsidRPr="0056499C">
        <w:t>–</w:t>
      </w:r>
      <w:r>
        <w:t>265</w:t>
      </w:r>
      <w:r w:rsidRPr="0056499C">
        <w:t xml:space="preserve"> </w:t>
      </w:r>
      <w:r w:rsidRPr="0056499C">
        <w:rPr>
          <w:i/>
        </w:rPr>
        <w:t>in</w:t>
      </w:r>
      <w:r w:rsidRPr="0056499C">
        <w:t xml:space="preserve"> A. V. Zale, D. L. Parri</w:t>
      </w:r>
      <w:r>
        <w:t>sh, and T. M. Sutton, editors.</w:t>
      </w:r>
      <w:proofErr w:type="gramEnd"/>
      <w:r>
        <w:t xml:space="preserve"> </w:t>
      </w:r>
      <w:proofErr w:type="gramStart"/>
      <w:r w:rsidRPr="0056499C">
        <w:t>Fisheries techniques, 3</w:t>
      </w:r>
      <w:r w:rsidRPr="0056499C">
        <w:rPr>
          <w:vertAlign w:val="superscript"/>
        </w:rPr>
        <w:t>rd</w:t>
      </w:r>
      <w:r>
        <w:t xml:space="preserve"> edition.</w:t>
      </w:r>
      <w:proofErr w:type="gramEnd"/>
      <w:r>
        <w:t xml:space="preserve"> </w:t>
      </w:r>
      <w:proofErr w:type="gramStart"/>
      <w:r w:rsidRPr="0056499C">
        <w:t>American Fisheries Society, Bethesda, Maryland.</w:t>
      </w:r>
      <w:proofErr w:type="gramEnd"/>
    </w:p>
    <w:p w:rsidR="004600F1" w:rsidRPr="0056499C" w:rsidRDefault="002776A1" w:rsidP="00B60A8D">
      <w:pPr>
        <w:spacing w:after="0" w:line="360" w:lineRule="auto"/>
        <w:ind w:left="720" w:hanging="720"/>
        <w:contextualSpacing/>
      </w:pPr>
      <w:r>
        <w:t>IDFG (Idaho Department of Fish and Game)</w:t>
      </w:r>
      <w:r w:rsidR="00DF2A46">
        <w:t xml:space="preserve">. </w:t>
      </w:r>
      <w:proofErr w:type="gramStart"/>
      <w:r w:rsidR="00DF2A46">
        <w:t xml:space="preserve">2008. </w:t>
      </w:r>
      <w:r w:rsidR="004600F1" w:rsidRPr="0056499C">
        <w:t xml:space="preserve">Management plan for the conservation of Snake River </w:t>
      </w:r>
      <w:r w:rsidR="00770554">
        <w:t>W</w:t>
      </w:r>
      <w:r w:rsidR="004600F1" w:rsidRPr="0056499C">
        <w:t xml:space="preserve">hite </w:t>
      </w:r>
      <w:r w:rsidR="00770554">
        <w:t>S</w:t>
      </w:r>
      <w:r w:rsidR="004600F1" w:rsidRPr="0056499C">
        <w:t>turgeon in Idaho.</w:t>
      </w:r>
      <w:proofErr w:type="gramEnd"/>
      <w:r w:rsidR="004600F1" w:rsidRPr="0056499C">
        <w:t xml:space="preserve"> </w:t>
      </w:r>
      <w:proofErr w:type="gramStart"/>
      <w:r w:rsidR="004600F1" w:rsidRPr="0056499C">
        <w:t>Unpublished report to Idaho Department of Fish and Game, Bois</w:t>
      </w:r>
      <w:r w:rsidR="00770554">
        <w:t>e, ID</w:t>
      </w:r>
      <w:r w:rsidR="004600F1" w:rsidRPr="0056499C">
        <w:t>.</w:t>
      </w:r>
      <w:proofErr w:type="gramEnd"/>
    </w:p>
    <w:p w:rsidR="004600F1" w:rsidRPr="0056499C" w:rsidRDefault="004600F1" w:rsidP="00B60A8D">
      <w:pPr>
        <w:spacing w:after="0" w:line="360" w:lineRule="auto"/>
        <w:ind w:left="720" w:hanging="720"/>
        <w:contextualSpacing/>
      </w:pPr>
      <w:r>
        <w:t>Ireland, S.</w:t>
      </w:r>
      <w:r w:rsidRPr="0056499C">
        <w:t xml:space="preserve"> C.</w:t>
      </w:r>
      <w:r>
        <w:t>,</w:t>
      </w:r>
      <w:r w:rsidRPr="0056499C">
        <w:t xml:space="preserve"> R. C. Beamesderfer, V. L. Paragamian, V. D. Wakkinen, and J. T. </w:t>
      </w:r>
      <w:proofErr w:type="spellStart"/>
      <w:r w:rsidRPr="0056499C">
        <w:t>Siple</w:t>
      </w:r>
      <w:proofErr w:type="spellEnd"/>
      <w:r>
        <w:t>.</w:t>
      </w:r>
      <w:r w:rsidRPr="0056499C">
        <w:t xml:space="preserve"> </w:t>
      </w:r>
      <w:proofErr w:type="gramStart"/>
      <w:r w:rsidRPr="0056499C">
        <w:t>2002. Success of hatchery-reared juvenile White Sturgeon (</w:t>
      </w:r>
      <w:r w:rsidRPr="0056499C">
        <w:rPr>
          <w:i/>
        </w:rPr>
        <w:t>Acipenser</w:t>
      </w:r>
      <w:r w:rsidRPr="0056499C">
        <w:t xml:space="preserve"> </w:t>
      </w:r>
      <w:r w:rsidRPr="0056499C">
        <w:rPr>
          <w:i/>
        </w:rPr>
        <w:t>transmontanus</w:t>
      </w:r>
      <w:r w:rsidRPr="0056499C">
        <w:t>) following release in the Kootenai River, Idaho USA.</w:t>
      </w:r>
      <w:proofErr w:type="gramEnd"/>
      <w:r w:rsidRPr="0056499C">
        <w:t xml:space="preserve"> Journal of Applied Ichthyology 18:642–650.</w:t>
      </w:r>
    </w:p>
    <w:p w:rsidR="004600F1" w:rsidRPr="0056499C" w:rsidRDefault="004600F1" w:rsidP="00B60A8D">
      <w:pPr>
        <w:spacing w:after="0" w:line="360" w:lineRule="auto"/>
        <w:ind w:left="720" w:hanging="720"/>
        <w:contextualSpacing/>
      </w:pPr>
      <w:proofErr w:type="gramStart"/>
      <w:r w:rsidRPr="0056499C">
        <w:t>Irvine, R., D. Schmidt</w:t>
      </w:r>
      <w:r>
        <w:t>, and L. R. Hildebrand.</w:t>
      </w:r>
      <w:proofErr w:type="gramEnd"/>
      <w:r>
        <w:t xml:space="preserve"> </w:t>
      </w:r>
      <w:proofErr w:type="gramStart"/>
      <w:r>
        <w:t xml:space="preserve">2007. </w:t>
      </w:r>
      <w:r w:rsidRPr="0056499C">
        <w:t>Population status of White Sturgeon in the lower Columbia River within Canada.</w:t>
      </w:r>
      <w:proofErr w:type="gramEnd"/>
      <w:r w:rsidRPr="0056499C">
        <w:t xml:space="preserve"> Transactions of the American Fisheries Society 136:1472–1479.</w:t>
      </w:r>
    </w:p>
    <w:p w:rsidR="004600F1" w:rsidRPr="0056499C" w:rsidRDefault="004600F1" w:rsidP="00B60A8D">
      <w:pPr>
        <w:spacing w:after="0" w:line="360" w:lineRule="auto"/>
        <w:ind w:left="720" w:hanging="720"/>
        <w:contextualSpacing/>
        <w:rPr>
          <w:noProof/>
        </w:rPr>
      </w:pPr>
      <w:r w:rsidRPr="0056499C">
        <w:rPr>
          <w:noProof/>
        </w:rPr>
        <w:t>Jackson</w:t>
      </w:r>
      <w:r w:rsidR="00294CEE">
        <w:rPr>
          <w:noProof/>
        </w:rPr>
        <w:t>,</w:t>
      </w:r>
      <w:r w:rsidRPr="0056499C">
        <w:rPr>
          <w:noProof/>
        </w:rPr>
        <w:t xml:space="preserve"> Z. J., </w:t>
      </w:r>
      <w:r>
        <w:rPr>
          <w:noProof/>
        </w:rPr>
        <w:t xml:space="preserve">J. J. </w:t>
      </w:r>
      <w:r w:rsidRPr="0056499C">
        <w:rPr>
          <w:noProof/>
        </w:rPr>
        <w:t>Gruber</w:t>
      </w:r>
      <w:r>
        <w:rPr>
          <w:noProof/>
        </w:rPr>
        <w:t>, and J. P. Van Eenennaam. 2016.</w:t>
      </w:r>
      <w:r w:rsidRPr="0056499C">
        <w:rPr>
          <w:noProof/>
        </w:rPr>
        <w:t xml:space="preserve"> White Sturgeon spawning in the San Joaquin River, California and effects of water management. Journal of Fish and Wildlife Management 7:171</w:t>
      </w:r>
      <w:r w:rsidRPr="0056499C">
        <w:t>–</w:t>
      </w:r>
      <w:r w:rsidRPr="0056499C">
        <w:rPr>
          <w:noProof/>
        </w:rPr>
        <w:t>180.</w:t>
      </w:r>
    </w:p>
    <w:p w:rsidR="004600F1" w:rsidRPr="0056499C" w:rsidRDefault="004600F1" w:rsidP="00B60A8D">
      <w:pPr>
        <w:spacing w:after="0" w:line="360" w:lineRule="auto"/>
        <w:ind w:left="720" w:hanging="720"/>
        <w:contextualSpacing/>
        <w:rPr>
          <w:noProof/>
        </w:rPr>
      </w:pPr>
      <w:r w:rsidRPr="0056499C">
        <w:rPr>
          <w:noProof/>
        </w:rPr>
        <w:lastRenderedPageBreak/>
        <w:t xml:space="preserve"> Jaffe, B. E., R. E. Smit</w:t>
      </w:r>
      <w:r>
        <w:rPr>
          <w:noProof/>
        </w:rPr>
        <w:t xml:space="preserve">h, and A. C. Foxgrover. 2007. </w:t>
      </w:r>
      <w:r w:rsidRPr="0056499C">
        <w:rPr>
          <w:noProof/>
        </w:rPr>
        <w:t>Anthropengic influence on sedimentation and intertidal mudflat change in San Pablo Bay, California: 1856</w:t>
      </w:r>
      <w:r w:rsidRPr="0056499C">
        <w:t>–</w:t>
      </w:r>
      <w:r w:rsidR="00DF2A46">
        <w:rPr>
          <w:noProof/>
        </w:rPr>
        <w:t xml:space="preserve">1983. </w:t>
      </w:r>
      <w:r w:rsidRPr="0056499C">
        <w:rPr>
          <w:noProof/>
        </w:rPr>
        <w:t>Esutarine, Coastal, and Shelf Science 73:175</w:t>
      </w:r>
      <w:r w:rsidRPr="0056499C">
        <w:t>–</w:t>
      </w:r>
      <w:r w:rsidRPr="0056499C">
        <w:rPr>
          <w:noProof/>
        </w:rPr>
        <w:t xml:space="preserve">187.  </w:t>
      </w:r>
    </w:p>
    <w:p w:rsidR="004600F1" w:rsidRPr="0056499C" w:rsidRDefault="004600F1" w:rsidP="00B60A8D">
      <w:pPr>
        <w:spacing w:after="0" w:line="360" w:lineRule="auto"/>
        <w:ind w:left="720" w:hanging="720"/>
        <w:contextualSpacing/>
        <w:rPr>
          <w:noProof/>
        </w:rPr>
      </w:pPr>
      <w:r w:rsidRPr="0056499C">
        <w:rPr>
          <w:noProof/>
        </w:rPr>
        <w:t>Jager, H. I., J. A. Chandler, K. B. Le</w:t>
      </w:r>
      <w:r>
        <w:rPr>
          <w:noProof/>
        </w:rPr>
        <w:t xml:space="preserve">pla, and W. Van Winkle. 2001. </w:t>
      </w:r>
      <w:r w:rsidRPr="0056499C">
        <w:rPr>
          <w:noProof/>
        </w:rPr>
        <w:t xml:space="preserve">A theoretical study of river fragmentation by dams and its effects </w:t>
      </w:r>
      <w:r w:rsidR="00DF2A46">
        <w:rPr>
          <w:noProof/>
        </w:rPr>
        <w:t xml:space="preserve">on White Sturgeon populations. </w:t>
      </w:r>
      <w:r w:rsidRPr="0056499C">
        <w:rPr>
          <w:noProof/>
        </w:rPr>
        <w:t>Environmental Biology of Fishes 60:347</w:t>
      </w:r>
      <w:r w:rsidRPr="0056499C">
        <w:t>–</w:t>
      </w:r>
      <w:r w:rsidRPr="0056499C">
        <w:rPr>
          <w:noProof/>
        </w:rPr>
        <w:t>361.</w:t>
      </w:r>
    </w:p>
    <w:p w:rsidR="004600F1" w:rsidRPr="0056499C" w:rsidRDefault="004600F1" w:rsidP="00B60A8D">
      <w:pPr>
        <w:spacing w:after="0" w:line="360" w:lineRule="auto"/>
        <w:ind w:left="720" w:hanging="720"/>
        <w:contextualSpacing/>
        <w:rPr>
          <w:noProof/>
        </w:rPr>
      </w:pPr>
      <w:commentRangeStart w:id="114"/>
      <w:r w:rsidRPr="0056499C">
        <w:rPr>
          <w:noProof/>
        </w:rPr>
        <w:t xml:space="preserve">Jager, H. I., </w:t>
      </w:r>
      <w:r>
        <w:rPr>
          <w:noProof/>
        </w:rPr>
        <w:t>M. J. Parsely</w:t>
      </w:r>
      <w:r w:rsidRPr="0056499C">
        <w:rPr>
          <w:noProof/>
        </w:rPr>
        <w:t xml:space="preserve">, </w:t>
      </w:r>
      <w:r>
        <w:rPr>
          <w:noProof/>
        </w:rPr>
        <w:t xml:space="preserve">J. J. </w:t>
      </w:r>
      <w:r w:rsidRPr="0056499C">
        <w:rPr>
          <w:noProof/>
        </w:rPr>
        <w:t>Cech</w:t>
      </w:r>
      <w:r>
        <w:rPr>
          <w:noProof/>
        </w:rPr>
        <w:t xml:space="preserve"> Jr.</w:t>
      </w:r>
      <w:r w:rsidRPr="0056499C">
        <w:rPr>
          <w:noProof/>
        </w:rPr>
        <w:t>,</w:t>
      </w:r>
      <w:r>
        <w:rPr>
          <w:noProof/>
        </w:rPr>
        <w:t xml:space="preserve"> R. L. McLaughlin</w:t>
      </w:r>
      <w:r w:rsidRPr="0056499C">
        <w:rPr>
          <w:noProof/>
        </w:rPr>
        <w:t>,</w:t>
      </w:r>
      <w:r>
        <w:rPr>
          <w:noProof/>
        </w:rPr>
        <w:t xml:space="preserve"> P. S. Forsythe</w:t>
      </w:r>
      <w:r w:rsidRPr="0056499C">
        <w:rPr>
          <w:noProof/>
        </w:rPr>
        <w:t xml:space="preserve">, </w:t>
      </w:r>
      <w:r>
        <w:rPr>
          <w:noProof/>
        </w:rPr>
        <w:t xml:space="preserve">R. F. </w:t>
      </w:r>
      <w:r w:rsidRPr="0056499C">
        <w:rPr>
          <w:noProof/>
        </w:rPr>
        <w:t>Ell</w:t>
      </w:r>
      <w:r>
        <w:rPr>
          <w:noProof/>
        </w:rPr>
        <w:t>iott, and B. M. Pracheil. 2016.</w:t>
      </w:r>
      <w:r w:rsidRPr="0056499C">
        <w:rPr>
          <w:noProof/>
        </w:rPr>
        <w:t xml:space="preserve"> Reconnecting fragmented sturgeon populations in North America rivers. Fisheries 41:140</w:t>
      </w:r>
      <w:r w:rsidRPr="0056499C">
        <w:t xml:space="preserve">–148. </w:t>
      </w:r>
      <w:commentRangeEnd w:id="114"/>
      <w:r w:rsidR="007B3B71">
        <w:rPr>
          <w:rStyle w:val="CommentReference"/>
        </w:rPr>
        <w:commentReference w:id="114"/>
      </w:r>
    </w:p>
    <w:p w:rsidR="004600F1" w:rsidRPr="0056499C" w:rsidRDefault="004600F1" w:rsidP="00B60A8D">
      <w:pPr>
        <w:spacing w:after="0" w:line="360" w:lineRule="auto"/>
        <w:ind w:left="720" w:hanging="720"/>
        <w:contextualSpacing/>
        <w:rPr>
          <w:noProof/>
        </w:rPr>
      </w:pPr>
      <w:r w:rsidRPr="0056499C">
        <w:rPr>
          <w:noProof/>
        </w:rPr>
        <w:t>Jelks, H. L., S. J. Walsh, N. M. Burkhead, S. C. Balderas, E. Diaz-Pardo, D. A. Hendrickson, J. Lyons, N. E. Mandrak, F. McCormick, J. S. Nelson, S. P. Platania, B. A. Porter, C. B. Renaud, J. J. Schmitter-Soto, E. B. T</w:t>
      </w:r>
      <w:r>
        <w:rPr>
          <w:noProof/>
        </w:rPr>
        <w:t>aylor</w:t>
      </w:r>
      <w:r w:rsidR="00DF2A46">
        <w:rPr>
          <w:noProof/>
        </w:rPr>
        <w:t>,</w:t>
      </w:r>
      <w:r>
        <w:rPr>
          <w:noProof/>
        </w:rPr>
        <w:t xml:space="preserve"> and M. L. Warren Jr. 2008</w:t>
      </w:r>
      <w:r w:rsidRPr="0056499C">
        <w:rPr>
          <w:noProof/>
        </w:rPr>
        <w:t>. Conservation status of imperiled North American freshwater and diadromous fishes. Fisheries 33:372</w:t>
      </w:r>
      <w:r w:rsidRPr="0056499C">
        <w:t>–</w:t>
      </w:r>
      <w:r w:rsidRPr="0056499C">
        <w:rPr>
          <w:noProof/>
        </w:rPr>
        <w:t>407.</w:t>
      </w:r>
    </w:p>
    <w:p w:rsidR="004600F1" w:rsidRPr="0056499C" w:rsidRDefault="004600F1" w:rsidP="00B60A8D">
      <w:pPr>
        <w:autoSpaceDE w:val="0"/>
        <w:autoSpaceDN w:val="0"/>
        <w:adjustRightInd w:val="0"/>
        <w:spacing w:line="360" w:lineRule="auto"/>
        <w:ind w:left="720" w:hanging="720"/>
        <w:contextualSpacing/>
        <w:rPr>
          <w:noProof/>
        </w:rPr>
      </w:pPr>
      <w:r w:rsidRPr="0056499C">
        <w:rPr>
          <w:noProof/>
        </w:rPr>
        <w:t xml:space="preserve">Koch, </w:t>
      </w:r>
      <w:r>
        <w:rPr>
          <w:noProof/>
        </w:rPr>
        <w:t xml:space="preserve">J. D., and M. C. Quist. 2007. </w:t>
      </w:r>
      <w:r w:rsidRPr="0056499C">
        <w:rPr>
          <w:noProof/>
        </w:rPr>
        <w:t>A technique for preparing fin rays and spin</w:t>
      </w:r>
      <w:r>
        <w:rPr>
          <w:noProof/>
        </w:rPr>
        <w:t>es for age and growth analysis.</w:t>
      </w:r>
      <w:r w:rsidRPr="0056499C">
        <w:rPr>
          <w:noProof/>
        </w:rPr>
        <w:t xml:space="preserve"> North American Journal of Fisheries Management 27:781–784.</w:t>
      </w:r>
    </w:p>
    <w:p w:rsidR="004600F1" w:rsidRPr="0056499C" w:rsidRDefault="004600F1" w:rsidP="00B60A8D">
      <w:pPr>
        <w:autoSpaceDE w:val="0"/>
        <w:autoSpaceDN w:val="0"/>
        <w:adjustRightInd w:val="0"/>
        <w:spacing w:line="360" w:lineRule="auto"/>
        <w:ind w:left="720" w:hanging="720"/>
        <w:contextualSpacing/>
        <w:rPr>
          <w:noProof/>
        </w:rPr>
      </w:pPr>
      <w:r w:rsidRPr="0056499C">
        <w:rPr>
          <w:noProof/>
        </w:rPr>
        <w:t>Koch, J. D., M. C. Quist, C. L. Pierce, K</w:t>
      </w:r>
      <w:r>
        <w:rPr>
          <w:noProof/>
        </w:rPr>
        <w:t>. A. Hansen, and M. J. Steuck. 2009.</w:t>
      </w:r>
      <w:r w:rsidRPr="0056499C">
        <w:rPr>
          <w:noProof/>
        </w:rPr>
        <w:t xml:space="preserve"> Effects of c</w:t>
      </w:r>
      <w:r w:rsidR="003451F0">
        <w:rPr>
          <w:noProof/>
        </w:rPr>
        <w:t>ommericial harvest on Shovelnose S</w:t>
      </w:r>
      <w:r w:rsidRPr="0056499C">
        <w:rPr>
          <w:noProof/>
        </w:rPr>
        <w:t>turgeon populations in the upper Mississippi River. North American Journal of Fisheries Management 29:84</w:t>
      </w:r>
      <w:r w:rsidRPr="0056499C">
        <w:t>–</w:t>
      </w:r>
      <w:r w:rsidRPr="0056499C">
        <w:rPr>
          <w:noProof/>
        </w:rPr>
        <w:t>100.</w:t>
      </w:r>
    </w:p>
    <w:p w:rsidR="004600F1" w:rsidRDefault="004600F1" w:rsidP="00B60A8D">
      <w:pPr>
        <w:autoSpaceDE w:val="0"/>
        <w:autoSpaceDN w:val="0"/>
        <w:adjustRightInd w:val="0"/>
        <w:spacing w:line="360" w:lineRule="auto"/>
        <w:ind w:left="720" w:hanging="720"/>
        <w:contextualSpacing/>
      </w:pPr>
      <w:r w:rsidRPr="00C55B9F">
        <w:rPr>
          <w:noProof/>
        </w:rPr>
        <w:t>Kohlhorst</w:t>
      </w:r>
      <w:r>
        <w:t xml:space="preserve">, D. W. 1980. </w:t>
      </w:r>
      <w:r w:rsidRPr="0056499C">
        <w:t xml:space="preserve">Recent trends in the White Sturgeon population in California’s Sacramento-San Joaquin Estuary. California Fish and Game 66:210–219. </w:t>
      </w:r>
    </w:p>
    <w:p w:rsidR="00770554" w:rsidRPr="0056499C" w:rsidRDefault="00770554" w:rsidP="00770554">
      <w:pPr>
        <w:autoSpaceDE w:val="0"/>
        <w:autoSpaceDN w:val="0"/>
        <w:adjustRightInd w:val="0"/>
        <w:spacing w:line="360" w:lineRule="auto"/>
        <w:ind w:left="720" w:hanging="720"/>
        <w:contextualSpacing/>
      </w:pPr>
      <w:r w:rsidRPr="00C55B9F">
        <w:rPr>
          <w:noProof/>
        </w:rPr>
        <w:t>Kohlhorst</w:t>
      </w:r>
      <w:r w:rsidRPr="0056499C">
        <w:t xml:space="preserve">, D. W., L. W. </w:t>
      </w:r>
      <w:proofErr w:type="spellStart"/>
      <w:r w:rsidRPr="0056499C">
        <w:t>Botsford</w:t>
      </w:r>
      <w:proofErr w:type="spellEnd"/>
      <w:r w:rsidRPr="0056499C">
        <w:t xml:space="preserve">, J. S. Brennan, and G. M. Cailliet. </w:t>
      </w:r>
      <w:proofErr w:type="gramStart"/>
      <w:r w:rsidRPr="0056499C">
        <w:t>1991. Aspects of the structure and dynamics of an exploited central California population of White Sturgeon (</w:t>
      </w:r>
      <w:r w:rsidRPr="0056499C">
        <w:rPr>
          <w:i/>
        </w:rPr>
        <w:t>Acipenser</w:t>
      </w:r>
      <w:r w:rsidRPr="0056499C">
        <w:t xml:space="preserve"> </w:t>
      </w:r>
      <w:r w:rsidRPr="0056499C">
        <w:rPr>
          <w:i/>
        </w:rPr>
        <w:t>transmontanus</w:t>
      </w:r>
      <w:r w:rsidRPr="0056499C">
        <w:t>).</w:t>
      </w:r>
      <w:proofErr w:type="gramEnd"/>
      <w:r w:rsidRPr="0056499C">
        <w:t xml:space="preserve"> </w:t>
      </w:r>
      <w:proofErr w:type="gramStart"/>
      <w:r w:rsidRPr="0056499C">
        <w:t xml:space="preserve">Pages 277–283 </w:t>
      </w:r>
      <w:r w:rsidRPr="0056499C">
        <w:rPr>
          <w:i/>
        </w:rPr>
        <w:t>in</w:t>
      </w:r>
      <w:r w:rsidRPr="0056499C">
        <w:t xml:space="preserve"> P. </w:t>
      </w:r>
      <w:proofErr w:type="spellStart"/>
      <w:r w:rsidRPr="0056499C">
        <w:t>Williot</w:t>
      </w:r>
      <w:proofErr w:type="spellEnd"/>
      <w:r w:rsidRPr="0056499C">
        <w:t>, editor.</w:t>
      </w:r>
      <w:proofErr w:type="gramEnd"/>
      <w:r w:rsidRPr="0056499C">
        <w:t xml:space="preserve"> </w:t>
      </w:r>
      <w:proofErr w:type="gramStart"/>
      <w:r w:rsidRPr="0056499C">
        <w:t xml:space="preserve">Acipenser: </w:t>
      </w:r>
      <w:proofErr w:type="spellStart"/>
      <w:r w:rsidRPr="0056499C">
        <w:t>Actes</w:t>
      </w:r>
      <w:proofErr w:type="spellEnd"/>
      <w:r w:rsidRPr="0056499C">
        <w:t xml:space="preserve"> du premier colloquy international sur </w:t>
      </w:r>
      <w:proofErr w:type="spellStart"/>
      <w:r w:rsidRPr="0056499C">
        <w:t>l’esturgeon</w:t>
      </w:r>
      <w:proofErr w:type="spellEnd"/>
      <w:r w:rsidRPr="0056499C">
        <w:t xml:space="preserve">, </w:t>
      </w:r>
      <w:proofErr w:type="spellStart"/>
      <w:r w:rsidRPr="0056499C">
        <w:t>C</w:t>
      </w:r>
      <w:r>
        <w:t>emagref</w:t>
      </w:r>
      <w:proofErr w:type="spellEnd"/>
      <w:r w:rsidRPr="0056499C">
        <w:t>, Bordeaux, France.</w:t>
      </w:r>
      <w:proofErr w:type="gramEnd"/>
      <w:r w:rsidRPr="0056499C">
        <w:t xml:space="preserve"> </w:t>
      </w:r>
    </w:p>
    <w:p w:rsidR="004600F1" w:rsidRPr="00D408D7" w:rsidRDefault="004600F1" w:rsidP="00B60A8D">
      <w:pPr>
        <w:autoSpaceDE w:val="0"/>
        <w:autoSpaceDN w:val="0"/>
        <w:adjustRightInd w:val="0"/>
        <w:spacing w:line="360" w:lineRule="auto"/>
        <w:ind w:left="720" w:hanging="720"/>
        <w:contextualSpacing/>
      </w:pPr>
      <w:r w:rsidRPr="00C55B9F">
        <w:rPr>
          <w:noProof/>
        </w:rPr>
        <w:t>Kohlhorst</w:t>
      </w:r>
      <w:r w:rsidRPr="00D408D7">
        <w:t xml:space="preserve">, D. W., L. W. Miller, and J. J. </w:t>
      </w:r>
      <w:proofErr w:type="spellStart"/>
      <w:r w:rsidRPr="00D408D7">
        <w:t>Orsi</w:t>
      </w:r>
      <w:proofErr w:type="spellEnd"/>
      <w:r w:rsidRPr="00D408D7">
        <w:t xml:space="preserve">. 1980. Age and growth of White Sturgeon collected in the Sacramento-San Joaquin Estuary, California: 1965–1970 and 1973–1976. California Fish and Game 66:83–95. </w:t>
      </w:r>
    </w:p>
    <w:p w:rsidR="004600F1" w:rsidRPr="0056499C" w:rsidRDefault="004600F1" w:rsidP="00B60A8D">
      <w:pPr>
        <w:autoSpaceDE w:val="0"/>
        <w:autoSpaceDN w:val="0"/>
        <w:adjustRightInd w:val="0"/>
        <w:spacing w:line="360" w:lineRule="auto"/>
        <w:ind w:left="720" w:hanging="720"/>
        <w:contextualSpacing/>
      </w:pPr>
      <w:r w:rsidRPr="0056499C">
        <w:t xml:space="preserve">Meyer, K. E., </w:t>
      </w:r>
      <w:r>
        <w:t xml:space="preserve">F. S. </w:t>
      </w:r>
      <w:r w:rsidRPr="0056499C">
        <w:t>Elle</w:t>
      </w:r>
      <w:r>
        <w:t xml:space="preserve">, J. A. </w:t>
      </w:r>
      <w:proofErr w:type="spellStart"/>
      <w:r>
        <w:t>Lamansky</w:t>
      </w:r>
      <w:proofErr w:type="spellEnd"/>
      <w:r w:rsidRPr="0056499C">
        <w:t>,</w:t>
      </w:r>
      <w:r>
        <w:t xml:space="preserve"> E. R. </w:t>
      </w:r>
      <w:proofErr w:type="spellStart"/>
      <w:r w:rsidRPr="0056499C">
        <w:t>Mamer</w:t>
      </w:r>
      <w:proofErr w:type="spellEnd"/>
      <w:r>
        <w:t xml:space="preserve">, and A. E. Butts. </w:t>
      </w:r>
      <w:proofErr w:type="gramStart"/>
      <w:r>
        <w:t xml:space="preserve">2012. </w:t>
      </w:r>
      <w:r w:rsidRPr="0056499C">
        <w:t>A reward-recovery study to estimate tagged-fish rep</w:t>
      </w:r>
      <w:r>
        <w:t>orting rates by Idaho anglers.</w:t>
      </w:r>
      <w:proofErr w:type="gramEnd"/>
      <w:r>
        <w:t xml:space="preserve"> </w:t>
      </w:r>
      <w:r w:rsidRPr="0056499C">
        <w:t>North American Journal of Fisheries Management 32:696–703.</w:t>
      </w:r>
    </w:p>
    <w:p w:rsidR="004600F1" w:rsidRPr="0056499C" w:rsidRDefault="004600F1" w:rsidP="00B60A8D">
      <w:pPr>
        <w:autoSpaceDE w:val="0"/>
        <w:autoSpaceDN w:val="0"/>
        <w:adjustRightInd w:val="0"/>
        <w:spacing w:line="360" w:lineRule="auto"/>
        <w:ind w:left="720" w:hanging="720"/>
        <w:contextualSpacing/>
      </w:pPr>
      <w:proofErr w:type="gramStart"/>
      <w:r w:rsidRPr="0056499C">
        <w:lastRenderedPageBreak/>
        <w:t>Morris</w:t>
      </w:r>
      <w:r>
        <w:t xml:space="preserve">, F. W., and D. F. </w:t>
      </w:r>
      <w:proofErr w:type="spellStart"/>
      <w:r>
        <w:t>Doak</w:t>
      </w:r>
      <w:proofErr w:type="spellEnd"/>
      <w:r>
        <w:t>.</w:t>
      </w:r>
      <w:proofErr w:type="gramEnd"/>
      <w:r>
        <w:t xml:space="preserve"> </w:t>
      </w:r>
      <w:proofErr w:type="gramStart"/>
      <w:r>
        <w:t xml:space="preserve">2002. </w:t>
      </w:r>
      <w:r w:rsidRPr="0056499C">
        <w:t xml:space="preserve">Quantitative conservation biology; theory and practice of </w:t>
      </w:r>
      <w:r>
        <w:t>population viability analysis.</w:t>
      </w:r>
      <w:proofErr w:type="gramEnd"/>
      <w:r>
        <w:t xml:space="preserve"> </w:t>
      </w:r>
      <w:proofErr w:type="spellStart"/>
      <w:proofErr w:type="gramStart"/>
      <w:r w:rsidRPr="0056499C">
        <w:t>Sinauer</w:t>
      </w:r>
      <w:proofErr w:type="spellEnd"/>
      <w:r w:rsidRPr="0056499C">
        <w:t xml:space="preserve"> Associates, Inc. Publishers, Sunderland, Massachusetts.</w:t>
      </w:r>
      <w:proofErr w:type="gramEnd"/>
      <w:r w:rsidRPr="0056499C">
        <w:t xml:space="preserve"> </w:t>
      </w:r>
    </w:p>
    <w:p w:rsidR="004600F1" w:rsidRPr="0056499C" w:rsidRDefault="004600F1" w:rsidP="00B60A8D">
      <w:pPr>
        <w:autoSpaceDE w:val="0"/>
        <w:autoSpaceDN w:val="0"/>
        <w:adjustRightInd w:val="0"/>
        <w:spacing w:line="360" w:lineRule="auto"/>
        <w:ind w:left="720" w:hanging="720"/>
        <w:contextualSpacing/>
      </w:pPr>
      <w:proofErr w:type="gramStart"/>
      <w:r w:rsidRPr="0056499C">
        <w:t>Moyle, P. B.,</w:t>
      </w:r>
      <w:r>
        <w:t xml:space="preserve"> J. V. Katz, and R. M. Quinones.</w:t>
      </w:r>
      <w:proofErr w:type="gramEnd"/>
      <w:r>
        <w:t xml:space="preserve"> 2011.</w:t>
      </w:r>
      <w:r w:rsidRPr="0056499C">
        <w:t xml:space="preserve"> Rapid declines of California’s native inlan</w:t>
      </w:r>
      <w:r>
        <w:t xml:space="preserve">d fishes: a status assessment. </w:t>
      </w:r>
      <w:r w:rsidRPr="0056499C">
        <w:t xml:space="preserve">Biological Conservation 144: 2414–2423. </w:t>
      </w:r>
    </w:p>
    <w:p w:rsidR="004600F1" w:rsidRPr="0056499C" w:rsidRDefault="004600F1" w:rsidP="00B60A8D">
      <w:pPr>
        <w:autoSpaceDE w:val="0"/>
        <w:autoSpaceDN w:val="0"/>
        <w:adjustRightInd w:val="0"/>
        <w:spacing w:line="360" w:lineRule="auto"/>
        <w:ind w:left="720" w:hanging="720"/>
        <w:contextualSpacing/>
      </w:pPr>
      <w:proofErr w:type="gramStart"/>
      <w:r w:rsidRPr="0056499C">
        <w:t xml:space="preserve">Moyle, P. B., R. M. Quinones, J. </w:t>
      </w:r>
      <w:r>
        <w:t>V. Katz, and J. Weaver.</w:t>
      </w:r>
      <w:proofErr w:type="gramEnd"/>
      <w:r>
        <w:t xml:space="preserve"> </w:t>
      </w:r>
      <w:proofErr w:type="gramStart"/>
      <w:r>
        <w:t xml:space="preserve">2015. </w:t>
      </w:r>
      <w:r w:rsidRPr="0056499C">
        <w:t>Fish Species of Special Concern in California.</w:t>
      </w:r>
      <w:proofErr w:type="gramEnd"/>
      <w:r w:rsidRPr="0056499C">
        <w:t xml:space="preserve"> </w:t>
      </w:r>
      <w:proofErr w:type="gramStart"/>
      <w:r w:rsidRPr="0056499C">
        <w:t>California Department of Fish and Wildlife, Sacramento, California.</w:t>
      </w:r>
      <w:proofErr w:type="gramEnd"/>
    </w:p>
    <w:p w:rsidR="004600F1" w:rsidRPr="0056499C" w:rsidRDefault="004600F1" w:rsidP="00B60A8D">
      <w:pPr>
        <w:autoSpaceDE w:val="0"/>
        <w:autoSpaceDN w:val="0"/>
        <w:adjustRightInd w:val="0"/>
        <w:spacing w:line="360" w:lineRule="auto"/>
        <w:ind w:left="720" w:hanging="720"/>
        <w:contextualSpacing/>
      </w:pPr>
      <w:proofErr w:type="gramStart"/>
      <w:r w:rsidRPr="0056499C">
        <w:t>Mil</w:t>
      </w:r>
      <w:r>
        <w:t>ler, A. I., and L. G. Beckman.</w:t>
      </w:r>
      <w:proofErr w:type="gramEnd"/>
      <w:r>
        <w:t xml:space="preserve"> </w:t>
      </w:r>
      <w:r w:rsidRPr="0056499C">
        <w:t>1996</w:t>
      </w:r>
      <w:r>
        <w:t xml:space="preserve">. </w:t>
      </w:r>
      <w:r w:rsidRPr="0056499C">
        <w:t xml:space="preserve">First record of predation on White Sturgeon eggs by </w:t>
      </w:r>
      <w:r>
        <w:t>s</w:t>
      </w:r>
      <w:r w:rsidR="003451F0">
        <w:t>ympatric f</w:t>
      </w:r>
      <w:r w:rsidRPr="0056499C">
        <w:t>ishes. Transactions of the American Fisheries Society 125:338–340.</w:t>
      </w:r>
    </w:p>
    <w:p w:rsidR="004600F1" w:rsidRPr="0056499C" w:rsidRDefault="004600F1" w:rsidP="00B60A8D">
      <w:pPr>
        <w:autoSpaceDE w:val="0"/>
        <w:autoSpaceDN w:val="0"/>
        <w:adjustRightInd w:val="0"/>
        <w:spacing w:line="360" w:lineRule="auto"/>
        <w:ind w:left="720" w:hanging="720"/>
        <w:contextualSpacing/>
      </w:pPr>
      <w:r>
        <w:t xml:space="preserve">Miller, L. W. 1972. </w:t>
      </w:r>
      <w:proofErr w:type="gramStart"/>
      <w:r w:rsidRPr="0056499C">
        <w:t>White Sturgeon population characteristics in the Sacramento-San Joaquin E</w:t>
      </w:r>
      <w:r>
        <w:t>stuary as measured by tagging.</w:t>
      </w:r>
      <w:proofErr w:type="gramEnd"/>
      <w:r>
        <w:t xml:space="preserve"> </w:t>
      </w:r>
      <w:r w:rsidRPr="0056499C">
        <w:t>California Fish and Game 58:94–101.</w:t>
      </w:r>
    </w:p>
    <w:p w:rsidR="004600F1" w:rsidRPr="0056499C" w:rsidRDefault="004600F1" w:rsidP="00B60A8D">
      <w:pPr>
        <w:autoSpaceDE w:val="0"/>
        <w:autoSpaceDN w:val="0"/>
        <w:adjustRightInd w:val="0"/>
        <w:spacing w:line="360" w:lineRule="auto"/>
        <w:ind w:left="720" w:hanging="720"/>
        <w:contextualSpacing/>
      </w:pPr>
      <w:r>
        <w:t xml:space="preserve">Miller, R. B. </w:t>
      </w:r>
      <w:r w:rsidRPr="0056499C">
        <w:t xml:space="preserve">1992. </w:t>
      </w:r>
      <w:proofErr w:type="gramStart"/>
      <w:r w:rsidRPr="0056499C">
        <w:t>Estimating the size-selectivity of fishing gear by co</w:t>
      </w:r>
      <w:r>
        <w:t>nditioning on the total catch.</w:t>
      </w:r>
      <w:proofErr w:type="gramEnd"/>
      <w:r>
        <w:t xml:space="preserve"> </w:t>
      </w:r>
      <w:r w:rsidRPr="0056499C">
        <w:t>Journal of the American Statistical Association 87:962–968.</w:t>
      </w:r>
    </w:p>
    <w:p w:rsidR="004600F1" w:rsidRDefault="004600F1" w:rsidP="00B60A8D">
      <w:pPr>
        <w:autoSpaceDE w:val="0"/>
        <w:autoSpaceDN w:val="0"/>
        <w:adjustRightInd w:val="0"/>
        <w:spacing w:line="360" w:lineRule="auto"/>
        <w:ind w:left="720" w:hanging="720"/>
        <w:contextualSpacing/>
      </w:pPr>
      <w:r w:rsidRPr="0056499C">
        <w:t xml:space="preserve">Millar, R. </w:t>
      </w:r>
      <w:proofErr w:type="gramStart"/>
      <w:r w:rsidRPr="0056499C">
        <w:t>B.,</w:t>
      </w:r>
      <w:proofErr w:type="gramEnd"/>
      <w:r w:rsidRPr="0056499C">
        <w:t xml:space="preserve"> and R. J. Fryer. 1999. Estimating size-selection curves of trawls, traps, gillnets, and hooks. Reviews in Fish Biology and Fisheries </w:t>
      </w:r>
      <w:r w:rsidRPr="0056499C">
        <w:rPr>
          <w:bCs/>
        </w:rPr>
        <w:t>9</w:t>
      </w:r>
      <w:r w:rsidRPr="0056499C">
        <w:t>:89–116.</w:t>
      </w:r>
    </w:p>
    <w:p w:rsidR="004600F1" w:rsidRPr="00C55B9F" w:rsidRDefault="004600F1" w:rsidP="00B60A8D">
      <w:pPr>
        <w:autoSpaceDE w:val="0"/>
        <w:autoSpaceDN w:val="0"/>
        <w:adjustRightInd w:val="0"/>
        <w:spacing w:line="360" w:lineRule="auto"/>
        <w:ind w:left="720" w:hanging="720"/>
        <w:contextualSpacing/>
      </w:pPr>
      <w:proofErr w:type="gramStart"/>
      <w:r w:rsidRPr="00C55B9F">
        <w:t>M</w:t>
      </w:r>
      <w:r>
        <w:t xml:space="preserve">unro, J., R. E. Edwards, and A. </w:t>
      </w:r>
      <w:r w:rsidRPr="00C55B9F">
        <w:t xml:space="preserve">W. </w:t>
      </w:r>
      <w:proofErr w:type="spellStart"/>
      <w:r w:rsidRPr="00C55B9F">
        <w:t>Kahnle</w:t>
      </w:r>
      <w:proofErr w:type="spellEnd"/>
      <w:r w:rsidRPr="00C55B9F">
        <w:t>.</w:t>
      </w:r>
      <w:proofErr w:type="gramEnd"/>
      <w:r w:rsidRPr="00C55B9F">
        <w:t xml:space="preserve"> </w:t>
      </w:r>
      <w:proofErr w:type="gramStart"/>
      <w:r w:rsidRPr="00C55B9F">
        <w:t>2007. Synthesis and summary.</w:t>
      </w:r>
      <w:proofErr w:type="gramEnd"/>
      <w:r w:rsidRPr="00C55B9F">
        <w:t xml:space="preserve"> </w:t>
      </w:r>
      <w:proofErr w:type="gramStart"/>
      <w:r w:rsidRPr="00C55B9F">
        <w:t xml:space="preserve">Pages 1–15 </w:t>
      </w:r>
      <w:r w:rsidRPr="00C55B9F">
        <w:rPr>
          <w:i/>
        </w:rPr>
        <w:t>in</w:t>
      </w:r>
      <w:r w:rsidRPr="00C55B9F">
        <w:t xml:space="preserve"> J. Munro, D. </w:t>
      </w:r>
      <w:proofErr w:type="spellStart"/>
      <w:r w:rsidRPr="00C55B9F">
        <w:t>Hatin</w:t>
      </w:r>
      <w:proofErr w:type="spellEnd"/>
      <w:r w:rsidRPr="00C55B9F">
        <w:t xml:space="preserve">, J. E. Hightower, K. </w:t>
      </w:r>
      <w:proofErr w:type="spellStart"/>
      <w:r w:rsidRPr="00C55B9F">
        <w:t>McKown</w:t>
      </w:r>
      <w:proofErr w:type="spellEnd"/>
      <w:r w:rsidRPr="00C55B9F">
        <w:t xml:space="preserve">, K. J. </w:t>
      </w:r>
      <w:proofErr w:type="spellStart"/>
      <w:r w:rsidRPr="00C55B9F">
        <w:t>Sulak</w:t>
      </w:r>
      <w:proofErr w:type="spellEnd"/>
      <w:r w:rsidRPr="00C55B9F">
        <w:t xml:space="preserve">, A. W. </w:t>
      </w:r>
      <w:proofErr w:type="spellStart"/>
      <w:r w:rsidRPr="00C55B9F">
        <w:t>Kahnle</w:t>
      </w:r>
      <w:proofErr w:type="spellEnd"/>
      <w:r w:rsidRPr="00C55B9F">
        <w:t xml:space="preserve">, and F. Caron, </w:t>
      </w:r>
      <w:r>
        <w:t>editors.</w:t>
      </w:r>
      <w:proofErr w:type="gramEnd"/>
      <w:r>
        <w:t xml:space="preserve"> </w:t>
      </w:r>
      <w:proofErr w:type="gramStart"/>
      <w:r>
        <w:t>Anadromous sturgeons: h</w:t>
      </w:r>
      <w:r w:rsidRPr="00C55B9F">
        <w:t>abitats, threats, and management.</w:t>
      </w:r>
      <w:proofErr w:type="gramEnd"/>
      <w:r w:rsidRPr="00C55B9F">
        <w:t xml:space="preserve"> </w:t>
      </w:r>
      <w:proofErr w:type="gramStart"/>
      <w:r w:rsidRPr="00C55B9F">
        <w:t>Bethesda, Maryland: American Fisheries Society, Symposium 56.</w:t>
      </w:r>
      <w:proofErr w:type="gramEnd"/>
    </w:p>
    <w:p w:rsidR="004600F1" w:rsidRPr="0056499C" w:rsidRDefault="004600F1" w:rsidP="00B60A8D">
      <w:pPr>
        <w:autoSpaceDE w:val="0"/>
        <w:autoSpaceDN w:val="0"/>
        <w:adjustRightInd w:val="0"/>
        <w:spacing w:line="360" w:lineRule="auto"/>
        <w:ind w:left="720" w:hanging="720"/>
        <w:contextualSpacing/>
      </w:pPr>
      <w:r w:rsidRPr="0056499C">
        <w:t xml:space="preserve">Mussen, T. D., D. </w:t>
      </w:r>
      <w:proofErr w:type="spellStart"/>
      <w:r w:rsidRPr="0056499C">
        <w:t>Cocherell</w:t>
      </w:r>
      <w:proofErr w:type="spellEnd"/>
      <w:r w:rsidRPr="0056499C">
        <w:t xml:space="preserve">, J. B. Poletto, J. S. Reardon, Z. </w:t>
      </w:r>
      <w:proofErr w:type="spellStart"/>
      <w:r w:rsidRPr="0056499C">
        <w:t>Hockett</w:t>
      </w:r>
      <w:proofErr w:type="spellEnd"/>
      <w:r w:rsidRPr="0056499C">
        <w:t xml:space="preserve">, A. </w:t>
      </w:r>
      <w:proofErr w:type="spellStart"/>
      <w:r w:rsidRPr="0056499C">
        <w:t>Ercan</w:t>
      </w:r>
      <w:proofErr w:type="spellEnd"/>
      <w:r w:rsidRPr="0056499C">
        <w:t xml:space="preserve">, H. Bandeh, M. </w:t>
      </w:r>
      <w:proofErr w:type="spellStart"/>
      <w:r w:rsidRPr="0056499C">
        <w:t>Levent</w:t>
      </w:r>
      <w:proofErr w:type="spellEnd"/>
      <w:r w:rsidRPr="0056499C">
        <w:t xml:space="preserve"> Kavvas, J. J. Cech</w:t>
      </w:r>
      <w:r>
        <w:t xml:space="preserve"> Jr.</w:t>
      </w:r>
      <w:r w:rsidRPr="0056499C">
        <w:t xml:space="preserve">, and N. A. </w:t>
      </w:r>
      <w:proofErr w:type="spellStart"/>
      <w:r w:rsidRPr="0056499C">
        <w:t>Fangue</w:t>
      </w:r>
      <w:proofErr w:type="spellEnd"/>
      <w:r w:rsidRPr="0056499C">
        <w:t xml:space="preserve">. 2014. Unscreened water-diversion pipes pose an entrainment risk to threatened Green Sturgeon, </w:t>
      </w:r>
      <w:r w:rsidRPr="0056499C">
        <w:rPr>
          <w:i/>
        </w:rPr>
        <w:t>Acipenser</w:t>
      </w:r>
      <w:r w:rsidRPr="0056499C">
        <w:t xml:space="preserve"> </w:t>
      </w:r>
      <w:r w:rsidRPr="0056499C">
        <w:rPr>
          <w:i/>
        </w:rPr>
        <w:t>medirostris</w:t>
      </w:r>
      <w:r w:rsidR="009949B1">
        <w:t xml:space="preserve">. </w:t>
      </w:r>
      <w:proofErr w:type="spellStart"/>
      <w:r w:rsidR="009949B1">
        <w:t>PloS</w:t>
      </w:r>
      <w:proofErr w:type="spellEnd"/>
      <w:r w:rsidR="009949B1">
        <w:t xml:space="preserve"> ONE </w:t>
      </w:r>
      <w:proofErr w:type="gramStart"/>
      <w:r w:rsidR="009949B1">
        <w:t>9</w:t>
      </w:r>
      <w:r w:rsidRPr="0056499C">
        <w:t>.</w:t>
      </w:r>
      <w:r w:rsidR="007A6B6E">
        <w:t>:e86321.DOI</w:t>
      </w:r>
      <w:proofErr w:type="gramEnd"/>
      <w:r w:rsidR="007A6B6E">
        <w:t xml:space="preserve">: </w:t>
      </w:r>
      <w:r w:rsidRPr="0056499C">
        <w:t xml:space="preserve">10.1371/journal.pone.0086321. </w:t>
      </w:r>
    </w:p>
    <w:p w:rsidR="004600F1" w:rsidRPr="0056499C" w:rsidRDefault="004600F1" w:rsidP="00B60A8D">
      <w:pPr>
        <w:autoSpaceDE w:val="0"/>
        <w:autoSpaceDN w:val="0"/>
        <w:adjustRightInd w:val="0"/>
        <w:spacing w:line="360" w:lineRule="auto"/>
        <w:ind w:left="720" w:hanging="720"/>
        <w:contextualSpacing/>
      </w:pPr>
      <w:proofErr w:type="gramStart"/>
      <w:r w:rsidRPr="0056499C">
        <w:t>Nichols</w:t>
      </w:r>
      <w:r>
        <w:t>,</w:t>
      </w:r>
      <w:r w:rsidRPr="0056499C">
        <w:t xml:space="preserve"> F. H., J. E. Cloern, S. N. </w:t>
      </w:r>
      <w:proofErr w:type="spellStart"/>
      <w:r w:rsidRPr="0056499C">
        <w:t>Luo</w:t>
      </w:r>
      <w:r>
        <w:t>ma</w:t>
      </w:r>
      <w:proofErr w:type="spellEnd"/>
      <w:r>
        <w:t>, and D. H. Peterson.</w:t>
      </w:r>
      <w:proofErr w:type="gramEnd"/>
      <w:r>
        <w:t xml:space="preserve"> </w:t>
      </w:r>
      <w:proofErr w:type="gramStart"/>
      <w:r>
        <w:t xml:space="preserve">1986. </w:t>
      </w:r>
      <w:r w:rsidRPr="0056499C">
        <w:t>The modification of an estuary.</w:t>
      </w:r>
      <w:proofErr w:type="gramEnd"/>
      <w:r w:rsidRPr="0056499C">
        <w:t xml:space="preserve"> Science 231:567–573. </w:t>
      </w:r>
    </w:p>
    <w:p w:rsidR="004600F1" w:rsidRPr="0056499C" w:rsidRDefault="004600F1" w:rsidP="00B60A8D">
      <w:pPr>
        <w:autoSpaceDE w:val="0"/>
        <w:autoSpaceDN w:val="0"/>
        <w:adjustRightInd w:val="0"/>
        <w:spacing w:line="360" w:lineRule="auto"/>
        <w:ind w:left="720" w:hanging="720"/>
        <w:contextualSpacing/>
      </w:pPr>
      <w:proofErr w:type="gramStart"/>
      <w:r w:rsidRPr="0056499C">
        <w:t>Ng, E. L., J. P. Frede</w:t>
      </w:r>
      <w:r>
        <w:t>ricks, and M. C. Quist.</w:t>
      </w:r>
      <w:proofErr w:type="gramEnd"/>
      <w:r>
        <w:t xml:space="preserve"> </w:t>
      </w:r>
      <w:proofErr w:type="gramStart"/>
      <w:r>
        <w:t xml:space="preserve">2016. </w:t>
      </w:r>
      <w:r w:rsidRPr="0056499C">
        <w:t>Population dynamics and evaluation of alternative management strategies for nonnative Lake Trout in Priest Lake, Idaho.</w:t>
      </w:r>
      <w:proofErr w:type="gramEnd"/>
      <w:r w:rsidRPr="0056499C">
        <w:t xml:space="preserve"> North American Journal of Fisheries Management 36:40–54.</w:t>
      </w:r>
    </w:p>
    <w:p w:rsidR="004600F1" w:rsidRDefault="004600F1" w:rsidP="00B60A8D">
      <w:pPr>
        <w:autoSpaceDE w:val="0"/>
        <w:autoSpaceDN w:val="0"/>
        <w:adjustRightInd w:val="0"/>
        <w:spacing w:line="360" w:lineRule="auto"/>
        <w:ind w:left="720" w:hanging="720"/>
        <w:contextualSpacing/>
      </w:pPr>
      <w:proofErr w:type="gramStart"/>
      <w:r w:rsidRPr="0056499C">
        <w:t>Nguyen</w:t>
      </w:r>
      <w:r>
        <w:t>,</w:t>
      </w:r>
      <w:r w:rsidRPr="0056499C">
        <w:t xml:space="preserve"> P. L., Z. J</w:t>
      </w:r>
      <w:r>
        <w:t>. Jackson, and D. L. Peterson.</w:t>
      </w:r>
      <w:proofErr w:type="gramEnd"/>
      <w:r>
        <w:t xml:space="preserve"> </w:t>
      </w:r>
      <w:proofErr w:type="gramStart"/>
      <w:r>
        <w:t>2016.</w:t>
      </w:r>
      <w:r w:rsidRPr="0056499C">
        <w:t xml:space="preserve"> Comparison of fin ray sampling methods on White Sturgeon </w:t>
      </w:r>
      <w:r w:rsidRPr="0056499C">
        <w:rPr>
          <w:i/>
        </w:rPr>
        <w:t>Acipenser</w:t>
      </w:r>
      <w:r w:rsidRPr="0056499C">
        <w:t xml:space="preserve"> </w:t>
      </w:r>
      <w:r w:rsidRPr="0056499C">
        <w:rPr>
          <w:i/>
        </w:rPr>
        <w:t>transmontanus</w:t>
      </w:r>
      <w:r w:rsidRPr="0056499C">
        <w:t xml:space="preserve"> growth and swimming performanc</w:t>
      </w:r>
      <w:r>
        <w:t>e.</w:t>
      </w:r>
      <w:proofErr w:type="gramEnd"/>
      <w:r>
        <w:t xml:space="preserve">  Journal of Fish Biology 88:</w:t>
      </w:r>
      <w:r w:rsidRPr="0056499C">
        <w:t xml:space="preserve">655–667. </w:t>
      </w:r>
    </w:p>
    <w:p w:rsidR="004600F1" w:rsidRPr="0056499C" w:rsidRDefault="004600F1" w:rsidP="00B60A8D">
      <w:pPr>
        <w:autoSpaceDE w:val="0"/>
        <w:autoSpaceDN w:val="0"/>
        <w:adjustRightInd w:val="0"/>
        <w:spacing w:line="360" w:lineRule="auto"/>
        <w:ind w:left="720" w:hanging="720"/>
        <w:contextualSpacing/>
      </w:pPr>
      <w:r w:rsidRPr="0056499C">
        <w:lastRenderedPageBreak/>
        <w:t>Ogle, D.</w:t>
      </w:r>
      <w:r>
        <w:t xml:space="preserve"> H. 2016. </w:t>
      </w:r>
      <w:proofErr w:type="gramStart"/>
      <w:r>
        <w:t>Introductory fisheries analyses with R. CRC Press, Boca Raton, Florida.</w:t>
      </w:r>
      <w:proofErr w:type="gramEnd"/>
      <w:r>
        <w:t xml:space="preserve"> </w:t>
      </w:r>
    </w:p>
    <w:p w:rsidR="004600F1" w:rsidRPr="0056499C" w:rsidRDefault="004600F1" w:rsidP="00B60A8D">
      <w:pPr>
        <w:autoSpaceDE w:val="0"/>
        <w:autoSpaceDN w:val="0"/>
        <w:adjustRightInd w:val="0"/>
        <w:spacing w:line="360" w:lineRule="auto"/>
        <w:ind w:left="720" w:hanging="720"/>
        <w:contextualSpacing/>
      </w:pPr>
      <w:r w:rsidRPr="0056499C">
        <w:t>Ogle, D.</w:t>
      </w:r>
      <w:r>
        <w:t xml:space="preserve"> H. 2017. </w:t>
      </w:r>
      <w:proofErr w:type="gramStart"/>
      <w:r w:rsidRPr="0056499C">
        <w:t>FSA: Fisheries Stock Analysis.</w:t>
      </w:r>
      <w:proofErr w:type="gramEnd"/>
      <w:r w:rsidRPr="0056499C">
        <w:t xml:space="preserve"> </w:t>
      </w:r>
      <w:proofErr w:type="gramStart"/>
      <w:r w:rsidRPr="0056499C">
        <w:t>R package version 0.8.13.</w:t>
      </w:r>
      <w:proofErr w:type="gramEnd"/>
    </w:p>
    <w:p w:rsidR="004600F1" w:rsidRPr="0056499C" w:rsidRDefault="004600F1" w:rsidP="00B60A8D">
      <w:pPr>
        <w:autoSpaceDE w:val="0"/>
        <w:autoSpaceDN w:val="0"/>
        <w:adjustRightInd w:val="0"/>
        <w:spacing w:line="360" w:lineRule="auto"/>
        <w:ind w:left="720" w:hanging="720"/>
        <w:contextualSpacing/>
      </w:pPr>
      <w:proofErr w:type="gramStart"/>
      <w:r w:rsidRPr="0056499C">
        <w:t>Ogle,</w:t>
      </w:r>
      <w:proofErr w:type="gramEnd"/>
      <w:r w:rsidRPr="0056499C">
        <w:t xml:space="preserve"> D. H., T. O</w:t>
      </w:r>
      <w:r>
        <w:t>. Brenden, and J. L. McCormick.</w:t>
      </w:r>
      <w:r w:rsidRPr="0056499C">
        <w:t xml:space="preserve"> </w:t>
      </w:r>
      <w:proofErr w:type="gramStart"/>
      <w:r w:rsidRPr="0056499C">
        <w:t>2017. Growth estimation: growth mod</w:t>
      </w:r>
      <w:r>
        <w:t>els and statistical inference.</w:t>
      </w:r>
      <w:proofErr w:type="gramEnd"/>
      <w:r>
        <w:t xml:space="preserve"> </w:t>
      </w:r>
      <w:proofErr w:type="gramStart"/>
      <w:r w:rsidRPr="0056499C">
        <w:t xml:space="preserve">Pages 265–352 </w:t>
      </w:r>
      <w:r w:rsidRPr="0056499C">
        <w:rPr>
          <w:i/>
        </w:rPr>
        <w:t>in</w:t>
      </w:r>
      <w:r w:rsidRPr="0056499C">
        <w:t xml:space="preserve"> M. C. Quist and D. A. </w:t>
      </w:r>
      <w:proofErr w:type="spellStart"/>
      <w:r w:rsidRPr="0056499C">
        <w:t>Isermann</w:t>
      </w:r>
      <w:proofErr w:type="spellEnd"/>
      <w:r w:rsidRPr="0056499C">
        <w:t>, editors.</w:t>
      </w:r>
      <w:proofErr w:type="gramEnd"/>
      <w:r w:rsidRPr="0056499C">
        <w:t xml:space="preserve"> </w:t>
      </w:r>
      <w:proofErr w:type="gramStart"/>
      <w:r w:rsidRPr="0056499C">
        <w:t>Age and growth of fishes: principles and techniques.</w:t>
      </w:r>
      <w:proofErr w:type="gramEnd"/>
      <w:r w:rsidRPr="0056499C">
        <w:t xml:space="preserve"> </w:t>
      </w:r>
      <w:proofErr w:type="gramStart"/>
      <w:r w:rsidRPr="0056499C">
        <w:t>American Fisheries Society, Bethesda, Maryland.</w:t>
      </w:r>
      <w:proofErr w:type="gramEnd"/>
    </w:p>
    <w:p w:rsidR="004600F1" w:rsidRPr="0056499C" w:rsidRDefault="004600F1" w:rsidP="00B60A8D">
      <w:pPr>
        <w:autoSpaceDE w:val="0"/>
        <w:autoSpaceDN w:val="0"/>
        <w:adjustRightInd w:val="0"/>
        <w:spacing w:line="360" w:lineRule="auto"/>
        <w:ind w:left="720" w:hanging="720"/>
        <w:contextualSpacing/>
      </w:pPr>
      <w:r>
        <w:t>Pala, C. 2005.</w:t>
      </w:r>
      <w:r w:rsidRPr="0056499C">
        <w:t xml:space="preserve"> Ban on Beluga Sturgeon caviar points to sturgeon’s worldwide decline. Science 310:37. </w:t>
      </w:r>
    </w:p>
    <w:p w:rsidR="004600F1" w:rsidRPr="0056499C" w:rsidRDefault="004600F1" w:rsidP="00B60A8D">
      <w:pPr>
        <w:autoSpaceDE w:val="0"/>
        <w:autoSpaceDN w:val="0"/>
        <w:adjustRightInd w:val="0"/>
        <w:spacing w:line="360" w:lineRule="auto"/>
        <w:ind w:left="720" w:hanging="720"/>
        <w:contextualSpacing/>
      </w:pPr>
      <w:proofErr w:type="gramStart"/>
      <w:r w:rsidRPr="0056499C">
        <w:t xml:space="preserve">Paragamian, V. L., </w:t>
      </w:r>
      <w:r>
        <w:t xml:space="preserve">and R. C. </w:t>
      </w:r>
      <w:r w:rsidRPr="00D43F18">
        <w:t>Beamesderfer</w:t>
      </w:r>
      <w:r>
        <w:t>.</w:t>
      </w:r>
      <w:proofErr w:type="gramEnd"/>
      <w:r>
        <w:t xml:space="preserve"> </w:t>
      </w:r>
      <w:r w:rsidRPr="0056499C">
        <w:t>2003</w:t>
      </w:r>
      <w:r>
        <w:t xml:space="preserve">. </w:t>
      </w:r>
      <w:r w:rsidRPr="0056499C">
        <w:t>Growth estimates from tagged White Sturgeon suggest that ages from fin rays underestimate true age in the K</w:t>
      </w:r>
      <w:r w:rsidR="00D34FAD">
        <w:t xml:space="preserve">ootenai River, USA and Canada. </w:t>
      </w:r>
      <w:r w:rsidRPr="0056499C">
        <w:t xml:space="preserve">Transactions of the American Fisheries Society 132:895–903. </w:t>
      </w:r>
    </w:p>
    <w:p w:rsidR="004600F1" w:rsidRPr="0056499C" w:rsidRDefault="004600F1" w:rsidP="00B60A8D">
      <w:pPr>
        <w:autoSpaceDE w:val="0"/>
        <w:autoSpaceDN w:val="0"/>
        <w:adjustRightInd w:val="0"/>
        <w:spacing w:line="360" w:lineRule="auto"/>
        <w:ind w:left="720" w:hanging="720"/>
        <w:contextualSpacing/>
      </w:pPr>
      <w:proofErr w:type="gramStart"/>
      <w:r w:rsidRPr="0056499C">
        <w:t xml:space="preserve">Paragamian, V. L., R. C. </w:t>
      </w:r>
      <w:r w:rsidRPr="00D43F18">
        <w:t>Beamesderfer</w:t>
      </w:r>
      <w:r>
        <w:t>, and S. C. Ireland.</w:t>
      </w:r>
      <w:proofErr w:type="gramEnd"/>
      <w:r>
        <w:t xml:space="preserve"> </w:t>
      </w:r>
      <w:proofErr w:type="gramStart"/>
      <w:r>
        <w:t xml:space="preserve">2005. </w:t>
      </w:r>
      <w:r w:rsidRPr="0056499C">
        <w:t>Status, population dynamics, and future prospects of the endangered Kootenai River White Sturgeon population with and</w:t>
      </w:r>
      <w:r>
        <w:t xml:space="preserve"> without hatchery intervention.</w:t>
      </w:r>
      <w:proofErr w:type="gramEnd"/>
      <w:r w:rsidRPr="0056499C">
        <w:t xml:space="preserve"> Transactions of the American Fisheries Society 134:518–532. </w:t>
      </w:r>
    </w:p>
    <w:p w:rsidR="004600F1" w:rsidRPr="0056499C" w:rsidRDefault="004600F1" w:rsidP="00B60A8D">
      <w:pPr>
        <w:autoSpaceDE w:val="0"/>
        <w:autoSpaceDN w:val="0"/>
        <w:adjustRightInd w:val="0"/>
        <w:spacing w:line="360" w:lineRule="auto"/>
        <w:ind w:left="720" w:hanging="720"/>
        <w:contextualSpacing/>
      </w:pPr>
      <w:proofErr w:type="gramStart"/>
      <w:r w:rsidRPr="0056499C">
        <w:t>Paragamian, V. L., and M. J. Hansen.</w:t>
      </w:r>
      <w:proofErr w:type="gramEnd"/>
      <w:r w:rsidRPr="0056499C">
        <w:t xml:space="preserve"> 2008</w:t>
      </w:r>
      <w:r>
        <w:t xml:space="preserve">. </w:t>
      </w:r>
      <w:r w:rsidRPr="0056499C">
        <w:t>Evaluation of recovery goals for endangered White Sturgeon in the Kootenai River, Idaho.</w:t>
      </w:r>
      <w:r>
        <w:t xml:space="preserve"> </w:t>
      </w:r>
      <w:r w:rsidRPr="0056499C">
        <w:t xml:space="preserve">North American Journal of Fisheries Management 28:463–470. </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rsidRPr="0056499C">
        <w:t>Paukert</w:t>
      </w:r>
      <w:proofErr w:type="spellEnd"/>
      <w:r w:rsidRPr="0056499C">
        <w:t>,</w:t>
      </w:r>
      <w:r>
        <w:t xml:space="preserve"> C. P., and J. J. Spurgeon.</w:t>
      </w:r>
      <w:proofErr w:type="gramEnd"/>
      <w:r>
        <w:t xml:space="preserve"> </w:t>
      </w:r>
      <w:proofErr w:type="gramStart"/>
      <w:r w:rsidRPr="0056499C">
        <w:t>2017. Age structure.</w:t>
      </w:r>
      <w:proofErr w:type="gramEnd"/>
      <w:r w:rsidRPr="0056499C">
        <w:t xml:space="preserve"> </w:t>
      </w:r>
      <w:proofErr w:type="gramStart"/>
      <w:r w:rsidRPr="0056499C">
        <w:t xml:space="preserve">Pages 221–232 </w:t>
      </w:r>
      <w:r w:rsidRPr="0056499C">
        <w:rPr>
          <w:i/>
        </w:rPr>
        <w:t>in</w:t>
      </w:r>
      <w:r w:rsidRPr="0056499C">
        <w:t xml:space="preserve"> M. C. Quist and D. A. </w:t>
      </w:r>
      <w:proofErr w:type="spellStart"/>
      <w:r w:rsidRPr="0056499C">
        <w:t>Isermann</w:t>
      </w:r>
      <w:proofErr w:type="spellEnd"/>
      <w:r w:rsidRPr="0056499C">
        <w:t>, editors.</w:t>
      </w:r>
      <w:proofErr w:type="gramEnd"/>
      <w:r w:rsidRPr="0056499C">
        <w:t xml:space="preserve"> </w:t>
      </w:r>
      <w:proofErr w:type="gramStart"/>
      <w:r w:rsidRPr="0056499C">
        <w:t>Age and growth of fishes: principles and techniques.</w:t>
      </w:r>
      <w:proofErr w:type="gramEnd"/>
      <w:r w:rsidRPr="0056499C">
        <w:t xml:space="preserve"> </w:t>
      </w:r>
      <w:proofErr w:type="gramStart"/>
      <w:r w:rsidRPr="0056499C">
        <w:t>American Fisheries Society, Bethesda, Maryland.</w:t>
      </w:r>
      <w:proofErr w:type="gramEnd"/>
    </w:p>
    <w:p w:rsidR="004600F1" w:rsidRDefault="004600F1" w:rsidP="00B60A8D">
      <w:pPr>
        <w:autoSpaceDE w:val="0"/>
        <w:autoSpaceDN w:val="0"/>
        <w:adjustRightInd w:val="0"/>
        <w:spacing w:line="360" w:lineRule="auto"/>
        <w:ind w:left="720" w:hanging="720"/>
        <w:contextualSpacing/>
      </w:pPr>
      <w:proofErr w:type="spellStart"/>
      <w:proofErr w:type="gramStart"/>
      <w:r w:rsidRPr="0056499C">
        <w:t>Pauly</w:t>
      </w:r>
      <w:proofErr w:type="spellEnd"/>
      <w:r w:rsidRPr="0056499C">
        <w:t>,</w:t>
      </w:r>
      <w:r>
        <w:t xml:space="preserve"> D. </w:t>
      </w:r>
      <w:r w:rsidRPr="0056499C">
        <w:t>1980.</w:t>
      </w:r>
      <w:proofErr w:type="gramEnd"/>
      <w:r w:rsidRPr="0056499C">
        <w:t xml:space="preserve"> </w:t>
      </w:r>
      <w:proofErr w:type="gramStart"/>
      <w:r w:rsidRPr="0056499C">
        <w:t>On the interrelationships between natural mortality growth parameters, and mean environmental temperature in 175 fish stocks.</w:t>
      </w:r>
      <w:proofErr w:type="gramEnd"/>
      <w:r w:rsidRPr="0056499C">
        <w:t xml:space="preserve"> Journal du </w:t>
      </w:r>
      <w:proofErr w:type="spellStart"/>
      <w:r w:rsidRPr="0056499C">
        <w:t>Conseil</w:t>
      </w:r>
      <w:proofErr w:type="spellEnd"/>
      <w:r w:rsidRPr="0056499C">
        <w:t xml:space="preserve"> International </w:t>
      </w:r>
      <w:proofErr w:type="spellStart"/>
      <w:r w:rsidRPr="0056499C">
        <w:t>por</w:t>
      </w:r>
      <w:proofErr w:type="spellEnd"/>
      <w:r w:rsidRPr="0056499C">
        <w:t xml:space="preserve"> </w:t>
      </w:r>
      <w:proofErr w:type="spellStart"/>
      <w:r w:rsidRPr="0056499C">
        <w:t>l’Exploration</w:t>
      </w:r>
      <w:proofErr w:type="spellEnd"/>
      <w:r w:rsidRPr="0056499C">
        <w:t xml:space="preserve"> de la </w:t>
      </w:r>
      <w:proofErr w:type="spellStart"/>
      <w:r w:rsidRPr="0056499C">
        <w:t>Mer</w:t>
      </w:r>
      <w:proofErr w:type="spellEnd"/>
      <w:r w:rsidRPr="0056499C">
        <w:t xml:space="preserve"> 39:</w:t>
      </w:r>
      <w:r>
        <w:t>175</w:t>
      </w:r>
      <w:r w:rsidRPr="0056499C">
        <w:t xml:space="preserve">–192.  </w:t>
      </w:r>
    </w:p>
    <w:p w:rsidR="004600F1" w:rsidRPr="00C55B9F" w:rsidRDefault="004600F1" w:rsidP="00B60A8D">
      <w:pPr>
        <w:autoSpaceDE w:val="0"/>
        <w:autoSpaceDN w:val="0"/>
        <w:adjustRightInd w:val="0"/>
        <w:spacing w:line="360" w:lineRule="auto"/>
        <w:ind w:left="720" w:hanging="720"/>
        <w:contextualSpacing/>
        <w:rPr>
          <w:noProof/>
        </w:rPr>
      </w:pPr>
      <w:r>
        <w:rPr>
          <w:noProof/>
        </w:rPr>
        <w:t xml:space="preserve">Pikitch, </w:t>
      </w:r>
      <w:r w:rsidR="003451F0">
        <w:rPr>
          <w:noProof/>
        </w:rPr>
        <w:t>E. K., P. Doukakis, L. Lauck, P.</w:t>
      </w:r>
      <w:r>
        <w:rPr>
          <w:noProof/>
        </w:rPr>
        <w:t xml:space="preserve"> Chakrabarty, and D. L. Erickson. 2005. Status, trends, and management of sturgeon and paddlefish. Fish and Fisheries 6</w:t>
      </w:r>
      <w:r w:rsidRPr="00C55B9F">
        <w:rPr>
          <w:noProof/>
        </w:rPr>
        <w:t>:</w:t>
      </w:r>
      <w:r>
        <w:rPr>
          <w:noProof/>
        </w:rPr>
        <w:t>233</w:t>
      </w:r>
      <w:r w:rsidR="008D5500" w:rsidRPr="0056499C">
        <w:rPr>
          <w:noProof/>
        </w:rPr>
        <w:t>–</w:t>
      </w:r>
      <w:r>
        <w:rPr>
          <w:noProof/>
        </w:rPr>
        <w:t>265</w:t>
      </w:r>
      <w:r w:rsidRPr="00C55B9F">
        <w:rPr>
          <w:noProof/>
        </w:rPr>
        <w:t>.</w:t>
      </w:r>
    </w:p>
    <w:p w:rsidR="004600F1" w:rsidRPr="0056499C" w:rsidRDefault="004600F1" w:rsidP="00B60A8D">
      <w:pPr>
        <w:autoSpaceDE w:val="0"/>
        <w:autoSpaceDN w:val="0"/>
        <w:adjustRightInd w:val="0"/>
        <w:spacing w:line="360" w:lineRule="auto"/>
        <w:ind w:left="720" w:hanging="720"/>
        <w:contextualSpacing/>
        <w:rPr>
          <w:noProof/>
        </w:rPr>
      </w:pPr>
      <w:r w:rsidRPr="0056499C">
        <w:rPr>
          <w:noProof/>
        </w:rPr>
        <w:t>Pine, W. E., M. S. A</w:t>
      </w:r>
      <w:r>
        <w:rPr>
          <w:noProof/>
        </w:rPr>
        <w:t xml:space="preserve">llen, and V. J. Dreitz. 2001. </w:t>
      </w:r>
      <w:r w:rsidRPr="0056499C">
        <w:rPr>
          <w:noProof/>
        </w:rPr>
        <w:t>Population viability of the Gulf of Mexico Sturgeon: inferences from capture-recapt</w:t>
      </w:r>
      <w:r w:rsidR="003451F0">
        <w:rPr>
          <w:noProof/>
        </w:rPr>
        <w:t>ure and age-structured</w:t>
      </w:r>
      <w:r>
        <w:rPr>
          <w:noProof/>
        </w:rPr>
        <w:t xml:space="preserve"> models. </w:t>
      </w:r>
      <w:r w:rsidRPr="0056499C">
        <w:rPr>
          <w:noProof/>
        </w:rPr>
        <w:t>Transactions of the American Fisheries Society 130:1164–1174.</w:t>
      </w:r>
    </w:p>
    <w:p w:rsidR="004600F1" w:rsidRPr="0056499C" w:rsidRDefault="004600F1" w:rsidP="00B60A8D">
      <w:pPr>
        <w:autoSpaceDE w:val="0"/>
        <w:autoSpaceDN w:val="0"/>
        <w:adjustRightInd w:val="0"/>
        <w:spacing w:line="360" w:lineRule="auto"/>
        <w:ind w:left="720" w:hanging="720"/>
        <w:contextualSpacing/>
      </w:pPr>
      <w:proofErr w:type="gramStart"/>
      <w:r w:rsidRPr="0056499C">
        <w:lastRenderedPageBreak/>
        <w:t xml:space="preserve">Pollock, K. H., J. M. </w:t>
      </w:r>
      <w:proofErr w:type="spellStart"/>
      <w:r w:rsidRPr="0056499C">
        <w:t>Hoenig</w:t>
      </w:r>
      <w:proofErr w:type="spellEnd"/>
      <w:r w:rsidRPr="0056499C">
        <w:t>, W. S. He</w:t>
      </w:r>
      <w:r>
        <w:t xml:space="preserve">arn, and B. </w:t>
      </w:r>
      <w:proofErr w:type="spellStart"/>
      <w:r>
        <w:t>Calingaert</w:t>
      </w:r>
      <w:proofErr w:type="spellEnd"/>
      <w:r>
        <w:t>.</w:t>
      </w:r>
      <w:proofErr w:type="gramEnd"/>
      <w:r>
        <w:t xml:space="preserve"> 2001. </w:t>
      </w:r>
      <w:r w:rsidRPr="0056499C">
        <w:t>Tag reporting rate estimation: use of high-reward tagging and observers in multiple-component fisheries.  North American Journal of Fisheries Management 22:727–769.</w:t>
      </w:r>
    </w:p>
    <w:p w:rsidR="004600F1" w:rsidRPr="0056499C" w:rsidRDefault="004600F1" w:rsidP="00B60A8D">
      <w:pPr>
        <w:autoSpaceDE w:val="0"/>
        <w:autoSpaceDN w:val="0"/>
        <w:adjustRightInd w:val="0"/>
        <w:spacing w:line="360" w:lineRule="auto"/>
        <w:ind w:left="720" w:hanging="720"/>
        <w:contextualSpacing/>
      </w:pPr>
      <w:r w:rsidRPr="0056499C">
        <w:t xml:space="preserve">Pycha, R. </w:t>
      </w:r>
      <w:r>
        <w:t>L. 1956.</w:t>
      </w:r>
      <w:r w:rsidRPr="0056499C">
        <w:t xml:space="preserve"> </w:t>
      </w:r>
      <w:proofErr w:type="gramStart"/>
      <w:r w:rsidRPr="0056499C">
        <w:t>Progress rep</w:t>
      </w:r>
      <w:r>
        <w:t>ort on White Sturgeon studies.</w:t>
      </w:r>
      <w:proofErr w:type="gramEnd"/>
      <w:r>
        <w:t xml:space="preserve"> </w:t>
      </w:r>
      <w:r w:rsidRPr="0056499C">
        <w:t>California Fish and Game 42:23–35.</w:t>
      </w:r>
    </w:p>
    <w:p w:rsidR="004600F1" w:rsidRPr="0056499C" w:rsidRDefault="004600F1" w:rsidP="00B60A8D">
      <w:pPr>
        <w:autoSpaceDE w:val="0"/>
        <w:autoSpaceDN w:val="0"/>
        <w:adjustRightInd w:val="0"/>
        <w:spacing w:line="360" w:lineRule="auto"/>
        <w:ind w:left="720" w:hanging="720"/>
        <w:contextualSpacing/>
      </w:pPr>
      <w:proofErr w:type="gramStart"/>
      <w:r w:rsidRPr="0056499C">
        <w:t xml:space="preserve">Quist, M. C., M. A. </w:t>
      </w:r>
      <w:proofErr w:type="spellStart"/>
      <w:r>
        <w:t>Pegg</w:t>
      </w:r>
      <w:proofErr w:type="spellEnd"/>
      <w:r>
        <w:t xml:space="preserve">, and D. R. </w:t>
      </w:r>
      <w:proofErr w:type="spellStart"/>
      <w:r>
        <w:t>DeVries</w:t>
      </w:r>
      <w:proofErr w:type="spellEnd"/>
      <w:r>
        <w:t>.</w:t>
      </w:r>
      <w:proofErr w:type="gramEnd"/>
      <w:r>
        <w:t xml:space="preserve"> </w:t>
      </w:r>
      <w:proofErr w:type="gramStart"/>
      <w:r>
        <w:t>2012.</w:t>
      </w:r>
      <w:r w:rsidRPr="0056499C">
        <w:t xml:space="preserve"> Age and growth.</w:t>
      </w:r>
      <w:proofErr w:type="gramEnd"/>
      <w:r w:rsidRPr="0056499C">
        <w:t xml:space="preserve"> </w:t>
      </w:r>
      <w:proofErr w:type="gramStart"/>
      <w:r w:rsidRPr="0056499C">
        <w:t xml:space="preserve">Pages 677–732 </w:t>
      </w:r>
      <w:r w:rsidRPr="0056499C">
        <w:rPr>
          <w:i/>
        </w:rPr>
        <w:t>in</w:t>
      </w:r>
      <w:r w:rsidRPr="0056499C">
        <w:t xml:space="preserve"> A. V. Zale, D. L. Parri</w:t>
      </w:r>
      <w:r>
        <w:t>sh, and T. M. Sutton, editors.</w:t>
      </w:r>
      <w:proofErr w:type="gramEnd"/>
      <w:r>
        <w:t xml:space="preserve"> </w:t>
      </w:r>
      <w:proofErr w:type="gramStart"/>
      <w:r w:rsidRPr="0056499C">
        <w:t>Fisheries techniques, 3</w:t>
      </w:r>
      <w:r w:rsidRPr="0056499C">
        <w:rPr>
          <w:vertAlign w:val="superscript"/>
        </w:rPr>
        <w:t>rd</w:t>
      </w:r>
      <w:r w:rsidRPr="0056499C">
        <w:t xml:space="preserve"> edition.</w:t>
      </w:r>
      <w:proofErr w:type="gramEnd"/>
      <w:r w:rsidRPr="0056499C">
        <w:t xml:space="preserve"> </w:t>
      </w:r>
      <w:proofErr w:type="gramStart"/>
      <w:r w:rsidRPr="0056499C">
        <w:t>American Fisheries Society, Bethesda, Maryland.</w:t>
      </w:r>
      <w:proofErr w:type="gramEnd"/>
    </w:p>
    <w:p w:rsidR="004600F1" w:rsidRPr="0056499C" w:rsidRDefault="004600F1" w:rsidP="00B60A8D">
      <w:pPr>
        <w:autoSpaceDE w:val="0"/>
        <w:autoSpaceDN w:val="0"/>
        <w:adjustRightInd w:val="0"/>
        <w:spacing w:line="360" w:lineRule="auto"/>
        <w:ind w:left="720" w:hanging="720"/>
        <w:contextualSpacing/>
      </w:pPr>
      <w:proofErr w:type="gramStart"/>
      <w:r>
        <w:t>R Development Core Team.</w:t>
      </w:r>
      <w:proofErr w:type="gramEnd"/>
      <w:r>
        <w:t xml:space="preserve"> </w:t>
      </w:r>
      <w:proofErr w:type="gramStart"/>
      <w:r>
        <w:t>2018.</w:t>
      </w:r>
      <w:r w:rsidRPr="0056499C">
        <w:t xml:space="preserve"> R: a language and environment for statistical computing.</w:t>
      </w:r>
      <w:proofErr w:type="gramEnd"/>
      <w:r w:rsidRPr="0056499C">
        <w:t xml:space="preserve">  </w:t>
      </w:r>
      <w:proofErr w:type="gramStart"/>
      <w:r w:rsidRPr="0056499C">
        <w:t>R Foundation for Statistical Computing, Vienna.</w:t>
      </w:r>
      <w:proofErr w:type="gramEnd"/>
      <w:r w:rsidRPr="0056499C">
        <w:t xml:space="preserve"> </w:t>
      </w:r>
      <w:proofErr w:type="gramStart"/>
      <w:r w:rsidRPr="0056499C">
        <w:t>Available: www.R-project.org (January 2018).</w:t>
      </w:r>
      <w:proofErr w:type="gramEnd"/>
      <w:r w:rsidRPr="0056499C">
        <w:t xml:space="preserve"> </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rsidRPr="0056499C">
        <w:t>Regier</w:t>
      </w:r>
      <w:proofErr w:type="spellEnd"/>
      <w:r w:rsidRPr="0056499C">
        <w:t xml:space="preserve">, H. </w:t>
      </w:r>
      <w:r>
        <w:t>A., and K. H. Loftus.</w:t>
      </w:r>
      <w:proofErr w:type="gramEnd"/>
      <w:r>
        <w:t xml:space="preserve"> 1972. </w:t>
      </w:r>
      <w:r w:rsidRPr="0056499C">
        <w:t>Effects of fisheries exploited on salmonid com</w:t>
      </w:r>
      <w:r>
        <w:t xml:space="preserve">munities in oligotrophic lakes. </w:t>
      </w:r>
      <w:r w:rsidRPr="0056499C">
        <w:t xml:space="preserve">Journal of the Fisheries Research Board of Canada 29:959–968. </w:t>
      </w:r>
    </w:p>
    <w:p w:rsidR="004600F1" w:rsidRPr="0056499C" w:rsidRDefault="004600F1" w:rsidP="00B60A8D">
      <w:pPr>
        <w:autoSpaceDE w:val="0"/>
        <w:autoSpaceDN w:val="0"/>
        <w:adjustRightInd w:val="0"/>
        <w:spacing w:line="360" w:lineRule="auto"/>
        <w:ind w:left="720" w:hanging="720"/>
        <w:contextualSpacing/>
      </w:pPr>
      <w:proofErr w:type="gramStart"/>
      <w:r>
        <w:t>Ricker, W. E. 1975.</w:t>
      </w:r>
      <w:proofErr w:type="gramEnd"/>
      <w:r>
        <w:t xml:space="preserve"> </w:t>
      </w:r>
      <w:proofErr w:type="gramStart"/>
      <w:r w:rsidRPr="0056499C">
        <w:t>Computation and interpretation of biological statistics of fish</w:t>
      </w:r>
      <w:r>
        <w:t xml:space="preserve"> populations.</w:t>
      </w:r>
      <w:proofErr w:type="gramEnd"/>
      <w:r>
        <w:t xml:space="preserve"> </w:t>
      </w:r>
      <w:r w:rsidRPr="0056499C">
        <w:t>Fisheries Research Board of Canada, Bulletin 191.</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t>Riema</w:t>
      </w:r>
      <w:r w:rsidRPr="0056499C">
        <w:t>n</w:t>
      </w:r>
      <w:proofErr w:type="spellEnd"/>
      <w:r>
        <w:t>,</w:t>
      </w:r>
      <w:r w:rsidRPr="0056499C">
        <w:t xml:space="preserve"> B. E., and D. L. </w:t>
      </w:r>
      <w:r>
        <w:t>Myers.</w:t>
      </w:r>
      <w:proofErr w:type="gramEnd"/>
      <w:r>
        <w:t xml:space="preserve"> </w:t>
      </w:r>
      <w:r w:rsidRPr="0056499C">
        <w:t>1992</w:t>
      </w:r>
      <w:r>
        <w:t xml:space="preserve">. </w:t>
      </w:r>
      <w:r w:rsidRPr="0056499C">
        <w:t>Influence of fish density and relative productivity on growth of kokanee in ten oligotrophic</w:t>
      </w:r>
      <w:r w:rsidR="008D5500">
        <w:t xml:space="preserve"> lakes and reservoirs in Idaho. </w:t>
      </w:r>
      <w:r w:rsidRPr="0056499C">
        <w:t xml:space="preserve">Transactions of the American Fisheries Society 121:178–191. </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t>Riema</w:t>
      </w:r>
      <w:r w:rsidRPr="0056499C">
        <w:t>n</w:t>
      </w:r>
      <w:proofErr w:type="spellEnd"/>
      <w:r>
        <w:t>,</w:t>
      </w:r>
      <w:r w:rsidRPr="0056499C">
        <w:t xml:space="preserve"> B. E., </w:t>
      </w:r>
      <w:r>
        <w:t>and R. C. Beamesderfer.</w:t>
      </w:r>
      <w:proofErr w:type="gramEnd"/>
      <w:r>
        <w:t xml:space="preserve"> 1990. </w:t>
      </w:r>
      <w:r w:rsidRPr="0056499C">
        <w:t>White Sturgeon in the lower Columbia Rive</w:t>
      </w:r>
      <w:r>
        <w:t xml:space="preserve">r: </w:t>
      </w:r>
      <w:proofErr w:type="gramStart"/>
      <w:r>
        <w:t>is the stock overexploited</w:t>
      </w:r>
      <w:proofErr w:type="gramEnd"/>
      <w:r>
        <w:t xml:space="preserve">? </w:t>
      </w:r>
      <w:r w:rsidRPr="0056499C">
        <w:t xml:space="preserve">North American Journal of Fisheries Management 10:388–396. </w:t>
      </w:r>
    </w:p>
    <w:p w:rsidR="004600F1" w:rsidRDefault="004600F1" w:rsidP="00B60A8D">
      <w:pPr>
        <w:autoSpaceDE w:val="0"/>
        <w:autoSpaceDN w:val="0"/>
        <w:adjustRightInd w:val="0"/>
        <w:spacing w:line="360" w:lineRule="auto"/>
        <w:ind w:left="720" w:hanging="720"/>
        <w:contextualSpacing/>
      </w:pPr>
      <w:proofErr w:type="gramStart"/>
      <w:r w:rsidRPr="0056499C">
        <w:t>Rien, T. A.,</w:t>
      </w:r>
      <w:r>
        <w:t xml:space="preserve"> and R. C. Beamesderfer.</w:t>
      </w:r>
      <w:proofErr w:type="gramEnd"/>
      <w:r>
        <w:t xml:space="preserve"> 1994.</w:t>
      </w:r>
      <w:r w:rsidRPr="0056499C">
        <w:t xml:space="preserve"> Accuracy and precision of White Sturgeon age est</w:t>
      </w:r>
      <w:r>
        <w:t xml:space="preserve">imates from pectoral fin rays. </w:t>
      </w:r>
      <w:r w:rsidRPr="0056499C">
        <w:t>Transactions of the American Fisher</w:t>
      </w:r>
      <w:r w:rsidR="00DF2A46">
        <w:t>ies</w:t>
      </w:r>
      <w:r w:rsidRPr="0056499C">
        <w:t xml:space="preserve"> Society 123:255–265.</w:t>
      </w:r>
    </w:p>
    <w:p w:rsidR="004600F1" w:rsidRPr="0056499C" w:rsidRDefault="004600F1" w:rsidP="00B60A8D">
      <w:pPr>
        <w:autoSpaceDE w:val="0"/>
        <w:autoSpaceDN w:val="0"/>
        <w:adjustRightInd w:val="0"/>
        <w:spacing w:line="360" w:lineRule="auto"/>
        <w:ind w:left="720" w:hanging="720"/>
        <w:contextualSpacing/>
      </w:pPr>
      <w:r>
        <w:t xml:space="preserve">Rien, T. A., R. C. </w:t>
      </w:r>
      <w:r w:rsidRPr="00A53C3A">
        <w:t>Beamesderfer, and C. F Foster.</w:t>
      </w:r>
      <w:r>
        <w:t xml:space="preserve"> </w:t>
      </w:r>
      <w:proofErr w:type="gramStart"/>
      <w:r w:rsidRPr="00A53C3A">
        <w:t>1994. Retention, recognition, and effects on survival</w:t>
      </w:r>
      <w:r>
        <w:t xml:space="preserve"> </w:t>
      </w:r>
      <w:r w:rsidRPr="00A53C3A">
        <w:t xml:space="preserve">of several tags and marks on </w:t>
      </w:r>
      <w:r>
        <w:t>White S</w:t>
      </w:r>
      <w:r w:rsidRPr="00A53C3A">
        <w:t>turgeon.</w:t>
      </w:r>
      <w:proofErr w:type="gramEnd"/>
      <w:r>
        <w:t xml:space="preserve"> California Department of Fish and Game 80:161–170.</w:t>
      </w:r>
    </w:p>
    <w:p w:rsidR="004600F1" w:rsidRPr="0056499C" w:rsidRDefault="00333513" w:rsidP="00B60A8D">
      <w:pPr>
        <w:autoSpaceDE w:val="0"/>
        <w:autoSpaceDN w:val="0"/>
        <w:adjustRightInd w:val="0"/>
        <w:spacing w:line="360" w:lineRule="auto"/>
        <w:ind w:left="720" w:hanging="720"/>
        <w:contextualSpacing/>
      </w:pPr>
      <w:r>
        <w:t>Schaffter, R. G.</w:t>
      </w:r>
      <w:r w:rsidR="004600F1">
        <w:t xml:space="preserve"> 1997. </w:t>
      </w:r>
      <w:proofErr w:type="gramStart"/>
      <w:r w:rsidR="004600F1" w:rsidRPr="00D72960">
        <w:t>White sturgeon spawning and location of</w:t>
      </w:r>
      <w:r w:rsidR="004600F1">
        <w:t xml:space="preserve"> </w:t>
      </w:r>
      <w:r w:rsidR="004600F1" w:rsidRPr="00D72960">
        <w:t>spawning habitat in</w:t>
      </w:r>
      <w:r w:rsidR="004600F1">
        <w:t xml:space="preserve"> the Sacramento River, California.</w:t>
      </w:r>
      <w:proofErr w:type="gramEnd"/>
      <w:r w:rsidR="004600F1">
        <w:t xml:space="preserve"> California Department of Fish and Game 83:1–20.</w:t>
      </w:r>
    </w:p>
    <w:p w:rsidR="004600F1" w:rsidRPr="0056499C" w:rsidRDefault="004600F1" w:rsidP="00B60A8D">
      <w:pPr>
        <w:autoSpaceDE w:val="0"/>
        <w:autoSpaceDN w:val="0"/>
        <w:adjustRightInd w:val="0"/>
        <w:spacing w:line="360" w:lineRule="auto"/>
        <w:ind w:left="720" w:hanging="720"/>
        <w:contextualSpacing/>
      </w:pPr>
      <w:commentRangeStart w:id="115"/>
      <w:proofErr w:type="gramStart"/>
      <w:r w:rsidRPr="0056499C">
        <w:t>Schaffter</w:t>
      </w:r>
      <w:r>
        <w:t>,</w:t>
      </w:r>
      <w:r w:rsidRPr="0056499C">
        <w:t xml:space="preserve"> R. </w:t>
      </w:r>
      <w:r>
        <w:t xml:space="preserve">G., and D. W. </w:t>
      </w:r>
      <w:r w:rsidRPr="00C55B9F">
        <w:rPr>
          <w:noProof/>
        </w:rPr>
        <w:t>Kohlhorst</w:t>
      </w:r>
      <w:r>
        <w:t>.</w:t>
      </w:r>
      <w:proofErr w:type="gramEnd"/>
      <w:r>
        <w:t xml:space="preserve"> </w:t>
      </w:r>
      <w:proofErr w:type="gramStart"/>
      <w:r>
        <w:t xml:space="preserve">1999. </w:t>
      </w:r>
      <w:r w:rsidRPr="0056499C">
        <w:t>Status of White Sturgeon in the S</w:t>
      </w:r>
      <w:r>
        <w:t>acramento-San Joaquin estuary.</w:t>
      </w:r>
      <w:proofErr w:type="gramEnd"/>
      <w:r>
        <w:t xml:space="preserve"> </w:t>
      </w:r>
      <w:r w:rsidRPr="0056499C">
        <w:t xml:space="preserve">California Fish and Game 85:37–41. </w:t>
      </w:r>
      <w:commentRangeEnd w:id="115"/>
      <w:r w:rsidR="007B3B71">
        <w:rPr>
          <w:rStyle w:val="CommentReference"/>
        </w:rPr>
        <w:commentReference w:id="115"/>
      </w:r>
    </w:p>
    <w:p w:rsidR="004600F1" w:rsidRPr="0056499C" w:rsidRDefault="004600F1" w:rsidP="00B60A8D">
      <w:pPr>
        <w:autoSpaceDE w:val="0"/>
        <w:autoSpaceDN w:val="0"/>
        <w:adjustRightInd w:val="0"/>
        <w:spacing w:line="360" w:lineRule="auto"/>
        <w:ind w:left="720" w:hanging="720"/>
        <w:contextualSpacing/>
      </w:pPr>
      <w:r w:rsidRPr="0056499C">
        <w:lastRenderedPageBreak/>
        <w:t>Schreier</w:t>
      </w:r>
      <w:r>
        <w:t>,</w:t>
      </w:r>
      <w:r w:rsidRPr="0056499C">
        <w:t xml:space="preserve"> A. D., B</w:t>
      </w:r>
      <w:r>
        <w:t xml:space="preserve">. </w:t>
      </w:r>
      <w:proofErr w:type="spellStart"/>
      <w:r>
        <w:t>Mahardja</w:t>
      </w:r>
      <w:proofErr w:type="spellEnd"/>
      <w:r>
        <w:t xml:space="preserve">, and B. May. 2013. </w:t>
      </w:r>
      <w:r w:rsidRPr="0056499C">
        <w:t>Patterns of population structure vary across th</w:t>
      </w:r>
      <w:r>
        <w:t xml:space="preserve">e range of the White Sturgeon. </w:t>
      </w:r>
      <w:r w:rsidRPr="0056499C">
        <w:t>Tran</w:t>
      </w:r>
      <w:r w:rsidR="00DF2A46">
        <w:t>sactions of the American Fisheries</w:t>
      </w:r>
      <w:r w:rsidRPr="0056499C">
        <w:t xml:space="preserve"> Society 142:1273–1286. </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rsidRPr="0056499C">
        <w:t>Scholten</w:t>
      </w:r>
      <w:proofErr w:type="spellEnd"/>
      <w:r w:rsidRPr="0056499C">
        <w:t xml:space="preserve">, G. D., and </w:t>
      </w:r>
      <w:r>
        <w:t xml:space="preserve">P. W. </w:t>
      </w:r>
      <w:proofErr w:type="spellStart"/>
      <w:r>
        <w:t>Bettoli</w:t>
      </w:r>
      <w:proofErr w:type="spellEnd"/>
      <w:r>
        <w:t>.</w:t>
      </w:r>
      <w:proofErr w:type="gramEnd"/>
      <w:r>
        <w:t xml:space="preserve"> </w:t>
      </w:r>
      <w:proofErr w:type="gramStart"/>
      <w:r>
        <w:t>2005.</w:t>
      </w:r>
      <w:r w:rsidRPr="0056499C">
        <w:t xml:space="preserve"> Population characteristics and assessment of overfishing for an exploited Paddle population in the lower Tennessee River.</w:t>
      </w:r>
      <w:proofErr w:type="gramEnd"/>
      <w:r w:rsidRPr="0056499C">
        <w:t xml:space="preserve">  Tran</w:t>
      </w:r>
      <w:r w:rsidR="00DF2A46">
        <w:t>sactions of the American Fisheries</w:t>
      </w:r>
      <w:r w:rsidRPr="0056499C">
        <w:t xml:space="preserve"> Society 134:1285–1298. </w:t>
      </w:r>
    </w:p>
    <w:p w:rsidR="004600F1" w:rsidRPr="0056499C" w:rsidRDefault="004600F1" w:rsidP="00B60A8D">
      <w:pPr>
        <w:autoSpaceDE w:val="0"/>
        <w:autoSpaceDN w:val="0"/>
        <w:adjustRightInd w:val="0"/>
        <w:spacing w:line="360" w:lineRule="auto"/>
        <w:ind w:left="720" w:hanging="720"/>
        <w:contextualSpacing/>
      </w:pPr>
      <w:r>
        <w:t>Skinner, J. E. 1962.</w:t>
      </w:r>
      <w:r w:rsidRPr="0056499C">
        <w:t xml:space="preserve"> </w:t>
      </w:r>
      <w:proofErr w:type="gramStart"/>
      <w:r w:rsidRPr="0056499C">
        <w:t xml:space="preserve">An </w:t>
      </w:r>
      <w:r>
        <w:t>h</w:t>
      </w:r>
      <w:r w:rsidRPr="0056499C">
        <w:t xml:space="preserve">istorical </w:t>
      </w:r>
      <w:r>
        <w:t>r</w:t>
      </w:r>
      <w:r w:rsidRPr="0056499C">
        <w:t xml:space="preserve">eview of the </w:t>
      </w:r>
      <w:r>
        <w:t>f</w:t>
      </w:r>
      <w:r w:rsidRPr="0056499C">
        <w:t xml:space="preserve">ish and </w:t>
      </w:r>
      <w:r>
        <w:t>w</w:t>
      </w:r>
      <w:r w:rsidRPr="0056499C">
        <w:t xml:space="preserve">ildlife </w:t>
      </w:r>
      <w:r>
        <w:t>r</w:t>
      </w:r>
      <w:r w:rsidRPr="0056499C">
        <w:t xml:space="preserve">esources </w:t>
      </w:r>
      <w:r>
        <w:t>of the San Francisco Bay area.</w:t>
      </w:r>
      <w:proofErr w:type="gramEnd"/>
      <w:r>
        <w:t xml:space="preserve"> </w:t>
      </w:r>
      <w:r w:rsidRPr="0056499C">
        <w:t>California Department of Fish and Game Water Project Bran</w:t>
      </w:r>
      <w:r>
        <w:t>ch Report 1</w:t>
      </w:r>
      <w:r w:rsidRPr="0056499C">
        <w:t xml:space="preserve">.  </w:t>
      </w:r>
    </w:p>
    <w:p w:rsidR="003451F0" w:rsidRPr="0056499C" w:rsidRDefault="004600F1" w:rsidP="00B60A8D">
      <w:pPr>
        <w:spacing w:after="0" w:line="360" w:lineRule="auto"/>
        <w:ind w:left="720" w:hanging="720"/>
        <w:contextualSpacing/>
      </w:pPr>
      <w:r w:rsidRPr="0056499C">
        <w:t>Shirley, D. E. 1987.</w:t>
      </w:r>
      <w:r>
        <w:t xml:space="preserve"> </w:t>
      </w:r>
      <w:proofErr w:type="gramStart"/>
      <w:r w:rsidRPr="0056499C">
        <w:t>Age distribution of White Sturgeon (</w:t>
      </w:r>
      <w:r w:rsidRPr="0056499C">
        <w:rPr>
          <w:i/>
        </w:rPr>
        <w:t>Acipenser transmontanus</w:t>
      </w:r>
      <w:r w:rsidRPr="0056499C">
        <w:t xml:space="preserve">) in the Sacramento-San Joaquin </w:t>
      </w:r>
      <w:r w:rsidR="003451F0">
        <w:t>Bay-Delta</w:t>
      </w:r>
      <w:r w:rsidRPr="0056499C">
        <w:t>.</w:t>
      </w:r>
      <w:proofErr w:type="gramEnd"/>
      <w:r w:rsidRPr="0056499C">
        <w:t xml:space="preserve"> </w:t>
      </w:r>
      <w:proofErr w:type="gramStart"/>
      <w:r w:rsidR="003451F0">
        <w:t>Master’s thesis.</w:t>
      </w:r>
      <w:proofErr w:type="gramEnd"/>
      <w:r w:rsidR="003451F0">
        <w:t xml:space="preserve"> </w:t>
      </w:r>
      <w:proofErr w:type="gramStart"/>
      <w:r w:rsidR="003451F0" w:rsidRPr="0056499C">
        <w:t>University of California, Davis, California.</w:t>
      </w:r>
      <w:proofErr w:type="gramEnd"/>
      <w:r w:rsidR="003451F0" w:rsidRPr="0056499C">
        <w:t xml:space="preserve"> </w:t>
      </w:r>
    </w:p>
    <w:p w:rsidR="004600F1" w:rsidRDefault="004600F1" w:rsidP="00B60A8D">
      <w:pPr>
        <w:autoSpaceDE w:val="0"/>
        <w:autoSpaceDN w:val="0"/>
        <w:adjustRightInd w:val="0"/>
        <w:spacing w:line="360" w:lineRule="auto"/>
        <w:ind w:left="720" w:hanging="720"/>
        <w:contextualSpacing/>
      </w:pPr>
      <w:proofErr w:type="gramStart"/>
      <w:r w:rsidRPr="0056499C">
        <w:t xml:space="preserve">Smith, T. I. J., S. D. </w:t>
      </w:r>
      <w:proofErr w:type="spellStart"/>
      <w:r w:rsidRPr="0056499C">
        <w:t>Lamprecht</w:t>
      </w:r>
      <w:proofErr w:type="spellEnd"/>
      <w:r w:rsidRPr="0056499C">
        <w:t>,</w:t>
      </w:r>
      <w:r>
        <w:t xml:space="preserve"> and J. W. Hall.</w:t>
      </w:r>
      <w:proofErr w:type="gramEnd"/>
      <w:r>
        <w:t xml:space="preserve"> </w:t>
      </w:r>
      <w:proofErr w:type="gramStart"/>
      <w:r>
        <w:t xml:space="preserve">1990. </w:t>
      </w:r>
      <w:r w:rsidRPr="0056499C">
        <w:t xml:space="preserve">Evaluation of tagging techniques for </w:t>
      </w:r>
      <w:proofErr w:type="spellStart"/>
      <w:r w:rsidRPr="0056499C">
        <w:t>Shortnose</w:t>
      </w:r>
      <w:proofErr w:type="spellEnd"/>
      <w:r w:rsidRPr="0056499C">
        <w:t xml:space="preserve"> Sturgeon and Atlantic Sturgeon.</w:t>
      </w:r>
      <w:proofErr w:type="gramEnd"/>
      <w:r w:rsidRPr="0056499C">
        <w:t xml:space="preserve"> </w:t>
      </w:r>
      <w:r w:rsidR="00570AF7">
        <w:t xml:space="preserve">American Fisheries Society </w:t>
      </w:r>
      <w:r w:rsidRPr="0056499C">
        <w:t xml:space="preserve">Symposium 7:134–141. </w:t>
      </w:r>
    </w:p>
    <w:p w:rsidR="004600F1" w:rsidRPr="0056499C" w:rsidRDefault="004600F1" w:rsidP="00B60A8D">
      <w:pPr>
        <w:autoSpaceDE w:val="0"/>
        <w:autoSpaceDN w:val="0"/>
        <w:adjustRightInd w:val="0"/>
        <w:spacing w:line="360" w:lineRule="auto"/>
        <w:ind w:left="720" w:hanging="720"/>
        <w:contextualSpacing/>
      </w:pPr>
      <w:r>
        <w:t xml:space="preserve">Smith, C. T., R. J. Nelson, S. Pollard, E. </w:t>
      </w:r>
      <w:proofErr w:type="spellStart"/>
      <w:r>
        <w:t>R</w:t>
      </w:r>
      <w:r w:rsidR="008D5500">
        <w:t>ubidge</w:t>
      </w:r>
      <w:proofErr w:type="spellEnd"/>
      <w:r w:rsidR="008D5500">
        <w:t xml:space="preserve">, S. J. McKay, J. </w:t>
      </w:r>
      <w:proofErr w:type="spellStart"/>
      <w:r w:rsidR="008D5500">
        <w:t>Rodzenm</w:t>
      </w:r>
      <w:proofErr w:type="spellEnd"/>
      <w:r w:rsidR="008D5500">
        <w:t>,</w:t>
      </w:r>
      <w:r>
        <w:t xml:space="preserve"> B.</w:t>
      </w:r>
      <w:r w:rsidRPr="0000664D">
        <w:t xml:space="preserve"> May, </w:t>
      </w:r>
      <w:r>
        <w:t xml:space="preserve">and B. </w:t>
      </w:r>
      <w:r w:rsidRPr="0000664D">
        <w:t>Koop</w:t>
      </w:r>
      <w:r>
        <w:t>.</w:t>
      </w:r>
      <w:r w:rsidR="008D5500">
        <w:t xml:space="preserve"> </w:t>
      </w:r>
      <w:proofErr w:type="gramStart"/>
      <w:r w:rsidR="008D5500">
        <w:t xml:space="preserve">2002. </w:t>
      </w:r>
      <w:r w:rsidRPr="0000664D">
        <w:t>Population genetic analysis</w:t>
      </w:r>
      <w:r>
        <w:t xml:space="preserve"> </w:t>
      </w:r>
      <w:r w:rsidRPr="0000664D">
        <w:t xml:space="preserve">of </w:t>
      </w:r>
      <w:r>
        <w:t>W</w:t>
      </w:r>
      <w:r w:rsidRPr="0000664D">
        <w:t xml:space="preserve">hite </w:t>
      </w:r>
      <w:r>
        <w:t>S</w:t>
      </w:r>
      <w:r w:rsidRPr="0000664D">
        <w:t>turgeon (</w:t>
      </w:r>
      <w:r w:rsidRPr="0000664D">
        <w:rPr>
          <w:i/>
        </w:rPr>
        <w:t>Acipenser</w:t>
      </w:r>
      <w:r w:rsidRPr="0000664D">
        <w:t xml:space="preserve"> </w:t>
      </w:r>
      <w:r w:rsidRPr="0000664D">
        <w:rPr>
          <w:i/>
        </w:rPr>
        <w:t>transmontanus</w:t>
      </w:r>
      <w:r w:rsidRPr="0000664D">
        <w:t>) in the Fraser</w:t>
      </w:r>
      <w:r>
        <w:t xml:space="preserve"> </w:t>
      </w:r>
      <w:r w:rsidRPr="0000664D">
        <w:t>River.</w:t>
      </w:r>
      <w:proofErr w:type="gramEnd"/>
      <w:r w:rsidRPr="0000664D">
        <w:t xml:space="preserve"> J</w:t>
      </w:r>
      <w:r>
        <w:t>ournal of Applied Ichthyology 18:</w:t>
      </w:r>
      <w:r w:rsidRPr="0000664D">
        <w:t>307–312.</w:t>
      </w:r>
    </w:p>
    <w:p w:rsidR="004600F1" w:rsidRPr="0056499C" w:rsidRDefault="004600F1" w:rsidP="00B60A8D">
      <w:pPr>
        <w:autoSpaceDE w:val="0"/>
        <w:autoSpaceDN w:val="0"/>
        <w:adjustRightInd w:val="0"/>
        <w:spacing w:line="360" w:lineRule="auto"/>
        <w:ind w:left="720" w:hanging="720"/>
        <w:contextualSpacing/>
      </w:pPr>
      <w:r w:rsidRPr="0056499C">
        <w:t xml:space="preserve">Smith, M. W., A. Y. </w:t>
      </w:r>
      <w:proofErr w:type="gramStart"/>
      <w:r w:rsidRPr="0056499C">
        <w:t xml:space="preserve">Then, C. </w:t>
      </w:r>
      <w:proofErr w:type="spellStart"/>
      <w:r w:rsidRPr="0056499C">
        <w:t>Wor</w:t>
      </w:r>
      <w:proofErr w:type="spellEnd"/>
      <w:r w:rsidRPr="0056499C">
        <w:t>, G. Ralph, K.</w:t>
      </w:r>
      <w:r>
        <w:t xml:space="preserve"> H. Pollock, and J. M. </w:t>
      </w:r>
      <w:proofErr w:type="spellStart"/>
      <w:r>
        <w:t>Hoenig</w:t>
      </w:r>
      <w:proofErr w:type="spellEnd"/>
      <w:r>
        <w:t>.</w:t>
      </w:r>
      <w:proofErr w:type="gramEnd"/>
      <w:r>
        <w:t xml:space="preserve"> </w:t>
      </w:r>
      <w:proofErr w:type="gramStart"/>
      <w:r w:rsidRPr="0056499C">
        <w:t>2012. Recommendat</w:t>
      </w:r>
      <w:r>
        <w:t>ions for catch-curve analysis.</w:t>
      </w:r>
      <w:proofErr w:type="gramEnd"/>
      <w:r>
        <w:t xml:space="preserve"> </w:t>
      </w:r>
      <w:r w:rsidRPr="0056499C">
        <w:t>North American Journal of Fisheries Management 32:956–967.</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rsidRPr="0056499C">
        <w:t>Stubben</w:t>
      </w:r>
      <w:proofErr w:type="spellEnd"/>
      <w:r>
        <w:t>,</w:t>
      </w:r>
      <w:r w:rsidRPr="0056499C">
        <w:t xml:space="preserve"> C., and B. Millig</w:t>
      </w:r>
      <w:r>
        <w:t>an.</w:t>
      </w:r>
      <w:proofErr w:type="gramEnd"/>
      <w:r>
        <w:t xml:space="preserve"> 2007. </w:t>
      </w:r>
      <w:r w:rsidRPr="0056499C">
        <w:t xml:space="preserve">Estimating and analyzing demographic models using the </w:t>
      </w:r>
      <w:proofErr w:type="spellStart"/>
      <w:r w:rsidRPr="0056499C">
        <w:t>popbio</w:t>
      </w:r>
      <w:proofErr w:type="spellEnd"/>
      <w:r w:rsidRPr="0056499C">
        <w:t xml:space="preserve"> package in R. Jour</w:t>
      </w:r>
      <w:r>
        <w:t>nal of Statistical Software 22:</w:t>
      </w:r>
      <w:r w:rsidRPr="0056499C">
        <w:t>1–11.</w:t>
      </w:r>
    </w:p>
    <w:p w:rsidR="004600F1" w:rsidRPr="0056499C" w:rsidRDefault="004600F1" w:rsidP="00B60A8D">
      <w:pPr>
        <w:autoSpaceDE w:val="0"/>
        <w:autoSpaceDN w:val="0"/>
        <w:adjustRightInd w:val="0"/>
        <w:spacing w:line="360" w:lineRule="auto"/>
        <w:ind w:left="720" w:hanging="720"/>
        <w:contextualSpacing/>
      </w:pPr>
      <w:proofErr w:type="gramStart"/>
      <w:r w:rsidRPr="0056499C">
        <w:t xml:space="preserve">Then, A. Y., J. M. </w:t>
      </w:r>
      <w:proofErr w:type="spellStart"/>
      <w:r w:rsidRPr="0056499C">
        <w:t>Hoenig</w:t>
      </w:r>
      <w:proofErr w:type="spellEnd"/>
      <w:r w:rsidRPr="0056499C">
        <w:t xml:space="preserve">, N. G. </w:t>
      </w:r>
      <w:r>
        <w:t>Hall, and D. A. Hewitt.</w:t>
      </w:r>
      <w:proofErr w:type="gramEnd"/>
      <w:r>
        <w:t xml:space="preserve"> </w:t>
      </w:r>
      <w:proofErr w:type="gramStart"/>
      <w:r>
        <w:t xml:space="preserve">2015. </w:t>
      </w:r>
      <w:r w:rsidRPr="0056499C">
        <w:t>Evaluating the predictive performance of empirical estimators of natural mor</w:t>
      </w:r>
      <w:r>
        <w:t>t</w:t>
      </w:r>
      <w:r w:rsidRPr="0056499C">
        <w:t>ality rate using information from over 200 fish species.</w:t>
      </w:r>
      <w:proofErr w:type="gramEnd"/>
      <w:r w:rsidRPr="0056499C">
        <w:t xml:space="preserve"> ICES Journal of Marine Science 72:82–92</w:t>
      </w:r>
    </w:p>
    <w:p w:rsidR="004600F1" w:rsidRPr="0056499C" w:rsidRDefault="0057268A" w:rsidP="00B60A8D">
      <w:pPr>
        <w:autoSpaceDE w:val="0"/>
        <w:autoSpaceDN w:val="0"/>
        <w:adjustRightInd w:val="0"/>
        <w:spacing w:line="360" w:lineRule="auto"/>
        <w:ind w:left="720" w:hanging="720"/>
        <w:contextualSpacing/>
      </w:pPr>
      <w:commentRangeStart w:id="116"/>
      <w:proofErr w:type="gramStart"/>
      <w:r>
        <w:t>USFWS (</w:t>
      </w:r>
      <w:r w:rsidR="004600F1" w:rsidRPr="0056499C">
        <w:t>U.S. Fis</w:t>
      </w:r>
      <w:r w:rsidR="004600F1">
        <w:t>h and Wildlife Service).</w:t>
      </w:r>
      <w:proofErr w:type="gramEnd"/>
      <w:r w:rsidR="004600F1">
        <w:t xml:space="preserve"> </w:t>
      </w:r>
      <w:proofErr w:type="gramStart"/>
      <w:r w:rsidR="004600F1">
        <w:t xml:space="preserve">1995. </w:t>
      </w:r>
      <w:r w:rsidR="004600F1" w:rsidRPr="0056499C">
        <w:t>Working paper on restoration needs, habitat restoration actions to double natural production of anadromous fish in the Central Valley, California.</w:t>
      </w:r>
      <w:proofErr w:type="gramEnd"/>
      <w:r w:rsidR="004600F1" w:rsidRPr="0056499C">
        <w:t xml:space="preserve"> </w:t>
      </w:r>
      <w:proofErr w:type="gramStart"/>
      <w:r w:rsidR="004600F1" w:rsidRPr="0056499C">
        <w:t>Volume 3.</w:t>
      </w:r>
      <w:proofErr w:type="gramEnd"/>
      <w:r w:rsidR="004600F1" w:rsidRPr="0056499C">
        <w:t xml:space="preserve">  </w:t>
      </w:r>
      <w:proofErr w:type="gramStart"/>
      <w:r w:rsidR="004600F1" w:rsidRPr="0056499C">
        <w:t>Anadromous Fish Restoration Program, U.S. Fish and Wildlife Service, Stockton, California.</w:t>
      </w:r>
      <w:proofErr w:type="gramEnd"/>
      <w:r w:rsidR="004600F1" w:rsidRPr="0056499C">
        <w:t xml:space="preserve"> </w:t>
      </w:r>
      <w:commentRangeEnd w:id="116"/>
      <w:r w:rsidR="007B3B71">
        <w:rPr>
          <w:rStyle w:val="CommentReference"/>
        </w:rPr>
        <w:commentReference w:id="116"/>
      </w:r>
    </w:p>
    <w:p w:rsidR="004600F1" w:rsidRPr="0056499C" w:rsidRDefault="0057268A" w:rsidP="00B60A8D">
      <w:pPr>
        <w:autoSpaceDE w:val="0"/>
        <w:autoSpaceDN w:val="0"/>
        <w:adjustRightInd w:val="0"/>
        <w:spacing w:line="360" w:lineRule="auto"/>
        <w:ind w:left="720" w:hanging="720"/>
        <w:contextualSpacing/>
      </w:pPr>
      <w:proofErr w:type="gramStart"/>
      <w:r>
        <w:lastRenderedPageBreak/>
        <w:t>USFWS (</w:t>
      </w:r>
      <w:r w:rsidR="004600F1" w:rsidRPr="0056499C">
        <w:t>U.S. Fish and Wildlife Service</w:t>
      </w:r>
      <w:r w:rsidR="004600F1">
        <w:t>).</w:t>
      </w:r>
      <w:proofErr w:type="gramEnd"/>
      <w:r w:rsidR="004600F1">
        <w:t xml:space="preserve"> </w:t>
      </w:r>
      <w:proofErr w:type="gramStart"/>
      <w:r w:rsidR="004600F1" w:rsidRPr="0056499C">
        <w:t>2001</w:t>
      </w:r>
      <w:r w:rsidR="004600F1">
        <w:t xml:space="preserve">. </w:t>
      </w:r>
      <w:r w:rsidR="004600F1" w:rsidRPr="0056499C">
        <w:t>Final restoration plan for the anadromous fish restoration program.</w:t>
      </w:r>
      <w:proofErr w:type="gramEnd"/>
      <w:r w:rsidR="004600F1">
        <w:t xml:space="preserve"> </w:t>
      </w:r>
      <w:proofErr w:type="gramStart"/>
      <w:r w:rsidR="004600F1" w:rsidRPr="0056499C">
        <w:t>Anadromous Fish Restoration Program, U.S. Fish and Wildlife Service, Stockton, California.</w:t>
      </w:r>
      <w:proofErr w:type="gramEnd"/>
      <w:r w:rsidR="004600F1" w:rsidRPr="0056499C">
        <w:t xml:space="preserve"> </w:t>
      </w:r>
    </w:p>
    <w:p w:rsidR="004600F1" w:rsidRDefault="0057268A" w:rsidP="00B60A8D">
      <w:pPr>
        <w:autoSpaceDE w:val="0"/>
        <w:autoSpaceDN w:val="0"/>
        <w:adjustRightInd w:val="0"/>
        <w:spacing w:line="360" w:lineRule="auto"/>
        <w:ind w:left="720" w:hanging="720"/>
        <w:contextualSpacing/>
      </w:pPr>
      <w:proofErr w:type="gramStart"/>
      <w:r>
        <w:t>USFWS (</w:t>
      </w:r>
      <w:r w:rsidR="004600F1" w:rsidRPr="0056499C">
        <w:t>U</w:t>
      </w:r>
      <w:r w:rsidR="004600F1">
        <w:t>.S. Fish and Wildlife Service).</w:t>
      </w:r>
      <w:proofErr w:type="gramEnd"/>
      <w:r w:rsidR="004600F1">
        <w:t xml:space="preserve"> </w:t>
      </w:r>
      <w:proofErr w:type="gramStart"/>
      <w:r w:rsidR="004600F1" w:rsidRPr="0056499C">
        <w:t>2014. Revised recovery plan for the Pallid Sturgeon (</w:t>
      </w:r>
      <w:proofErr w:type="spellStart"/>
      <w:r w:rsidR="004600F1" w:rsidRPr="0056499C">
        <w:rPr>
          <w:i/>
        </w:rPr>
        <w:t>Scaphirhynchus</w:t>
      </w:r>
      <w:proofErr w:type="spellEnd"/>
      <w:r w:rsidR="004600F1" w:rsidRPr="0056499C">
        <w:t xml:space="preserve"> </w:t>
      </w:r>
      <w:proofErr w:type="spellStart"/>
      <w:r w:rsidR="004600F1" w:rsidRPr="0056499C">
        <w:rPr>
          <w:i/>
        </w:rPr>
        <w:t>albus</w:t>
      </w:r>
      <w:proofErr w:type="spellEnd"/>
      <w:r w:rsidR="004600F1">
        <w:t>).</w:t>
      </w:r>
      <w:proofErr w:type="gramEnd"/>
      <w:r w:rsidR="004600F1" w:rsidRPr="0056499C">
        <w:t xml:space="preserve"> </w:t>
      </w:r>
      <w:proofErr w:type="gramStart"/>
      <w:r w:rsidR="004600F1" w:rsidRPr="0056499C">
        <w:t>U.S. Fish and Wildlife Service, Denver, Colorado.</w:t>
      </w:r>
      <w:proofErr w:type="gramEnd"/>
    </w:p>
    <w:p w:rsidR="004600F1" w:rsidRDefault="004600F1" w:rsidP="00B60A8D">
      <w:pPr>
        <w:autoSpaceDE w:val="0"/>
        <w:autoSpaceDN w:val="0"/>
        <w:adjustRightInd w:val="0"/>
        <w:spacing w:line="360" w:lineRule="auto"/>
        <w:ind w:left="720" w:hanging="720"/>
        <w:contextualSpacing/>
      </w:pPr>
      <w:proofErr w:type="gramStart"/>
      <w:r>
        <w:t xml:space="preserve">Van </w:t>
      </w:r>
      <w:proofErr w:type="spellStart"/>
      <w:r>
        <w:t>Poorten</w:t>
      </w:r>
      <w:proofErr w:type="spellEnd"/>
      <w:r>
        <w:t>, B. T., and S. O. McAdam.</w:t>
      </w:r>
      <w:proofErr w:type="gramEnd"/>
      <w:r>
        <w:t xml:space="preserve"> </w:t>
      </w:r>
      <w:proofErr w:type="gramStart"/>
      <w:r>
        <w:t>2010.</w:t>
      </w:r>
      <w:r w:rsidRPr="008A0456">
        <w:t xml:space="preserve"> Estimating differences in</w:t>
      </w:r>
      <w:r>
        <w:t xml:space="preserve"> </w:t>
      </w:r>
      <w:r w:rsidRPr="008A0456">
        <w:t>growth and metabolism in two spatially segregated groups of</w:t>
      </w:r>
      <w:r>
        <w:t xml:space="preserve"> </w:t>
      </w:r>
      <w:r w:rsidRPr="008A0456">
        <w:t xml:space="preserve">Columbia River </w:t>
      </w:r>
      <w:r>
        <w:t>W</w:t>
      </w:r>
      <w:r w:rsidRPr="008A0456">
        <w:t xml:space="preserve">hite </w:t>
      </w:r>
      <w:r>
        <w:t>S</w:t>
      </w:r>
      <w:r w:rsidRPr="008A0456">
        <w:t>turgeon using a field-based bioenergetics</w:t>
      </w:r>
      <w:r>
        <w:t xml:space="preserve"> model.</w:t>
      </w:r>
      <w:proofErr w:type="gramEnd"/>
      <w:r>
        <w:t xml:space="preserve"> Open Fish Science </w:t>
      </w:r>
      <w:r w:rsidRPr="008A0456">
        <w:t>J</w:t>
      </w:r>
      <w:r>
        <w:t>ournal</w:t>
      </w:r>
      <w:r w:rsidRPr="008A0456">
        <w:t xml:space="preserve"> 3</w:t>
      </w:r>
      <w:r>
        <w:t>:</w:t>
      </w:r>
      <w:r w:rsidRPr="008A0456">
        <w:t>132–141.</w:t>
      </w:r>
    </w:p>
    <w:p w:rsidR="00333513" w:rsidRDefault="004600F1" w:rsidP="00B60A8D">
      <w:pPr>
        <w:autoSpaceDE w:val="0"/>
        <w:autoSpaceDN w:val="0"/>
        <w:adjustRightInd w:val="0"/>
        <w:spacing w:line="360" w:lineRule="auto"/>
        <w:ind w:left="720" w:hanging="720"/>
        <w:contextualSpacing/>
      </w:pPr>
      <w:proofErr w:type="gramStart"/>
      <w:r w:rsidRPr="00D408D7">
        <w:t>von</w:t>
      </w:r>
      <w:proofErr w:type="gramEnd"/>
      <w:r w:rsidRPr="00D408D7">
        <w:t xml:space="preserve"> Bertalanffy, L. 1938. </w:t>
      </w:r>
      <w:proofErr w:type="gramStart"/>
      <w:r w:rsidRPr="00D408D7">
        <w:t>A quantitative theory on organic growth.</w:t>
      </w:r>
      <w:proofErr w:type="gramEnd"/>
      <w:r w:rsidRPr="00D408D7">
        <w:t xml:space="preserve"> Human Biology 10:181–213.</w:t>
      </w:r>
    </w:p>
    <w:p w:rsidR="00333513" w:rsidRDefault="00333513" w:rsidP="00B60A8D">
      <w:pPr>
        <w:spacing w:after="160" w:line="360" w:lineRule="auto"/>
      </w:pPr>
      <w:r>
        <w:br w:type="page"/>
      </w:r>
    </w:p>
    <w:p w:rsidR="00333513" w:rsidRPr="00333513" w:rsidRDefault="00333513" w:rsidP="00333513">
      <w:pPr>
        <w:widowControl w:val="0"/>
        <w:adjustRightInd w:val="0"/>
        <w:spacing w:after="0" w:line="480" w:lineRule="auto"/>
        <w:ind w:left="360" w:hanging="360"/>
        <w:textAlignment w:val="baseline"/>
        <w:rPr>
          <w:rFonts w:eastAsia="Times New Roman"/>
          <w:b/>
        </w:rPr>
      </w:pPr>
      <w:r w:rsidRPr="00333513">
        <w:rPr>
          <w:rFonts w:eastAsia="Times New Roman"/>
          <w:b/>
        </w:rPr>
        <w:lastRenderedPageBreak/>
        <w:t>Figure Captions</w:t>
      </w:r>
    </w:p>
    <w:p w:rsidR="00333513" w:rsidRPr="00333513" w:rsidRDefault="00333513" w:rsidP="00B60A8D">
      <w:pPr>
        <w:spacing w:after="0" w:line="360" w:lineRule="auto"/>
        <w:contextualSpacing/>
      </w:pPr>
      <w:proofErr w:type="gramStart"/>
      <w:r w:rsidRPr="00333513">
        <w:t>Figure 1.</w:t>
      </w:r>
      <w:proofErr w:type="gramEnd"/>
      <w:r w:rsidRPr="00333513">
        <w:t xml:space="preserve">  The Sacramento and San Joaquin rivers as they enter the San Francisco Bay Delta-Estuary, California.</w:t>
      </w:r>
    </w:p>
    <w:p w:rsidR="00333513" w:rsidRPr="00333513" w:rsidRDefault="00333513" w:rsidP="00B60A8D">
      <w:pPr>
        <w:spacing w:after="0" w:line="360" w:lineRule="auto"/>
        <w:contextualSpacing/>
      </w:pPr>
    </w:p>
    <w:p w:rsidR="00333513" w:rsidRPr="00333513" w:rsidRDefault="00333513" w:rsidP="00B60A8D">
      <w:pPr>
        <w:spacing w:after="0" w:line="360" w:lineRule="auto"/>
        <w:contextualSpacing/>
      </w:pPr>
      <w:proofErr w:type="gramStart"/>
      <w:r w:rsidRPr="00333513">
        <w:t>Figure 2.</w:t>
      </w:r>
      <w:proofErr w:type="gramEnd"/>
      <w:r w:rsidRPr="00333513">
        <w:t xml:space="preserve">  </w:t>
      </w:r>
      <w:proofErr w:type="gramStart"/>
      <w:r w:rsidRPr="008F4FC4">
        <w:t>Length-frequency distribution of White Sturgeon sampled in Suisun Bay, California during the summer and autumn months of 2014–2016.</w:t>
      </w:r>
      <w:proofErr w:type="gramEnd"/>
      <w:r w:rsidRPr="008F4FC4">
        <w:t xml:space="preserve"> Data are for fish collected using trammel nets. Data in Panel A are for uncorrected size selectivity and Panel B </w:t>
      </w:r>
      <w:proofErr w:type="gramStart"/>
      <w:r w:rsidRPr="008F4FC4">
        <w:t>are corrected</w:t>
      </w:r>
      <w:proofErr w:type="gramEnd"/>
      <w:r w:rsidRPr="008F4FC4">
        <w:t xml:space="preserve"> for size selectivity.</w:t>
      </w:r>
    </w:p>
    <w:p w:rsidR="00333513" w:rsidRPr="00333513" w:rsidRDefault="00333513" w:rsidP="00B60A8D">
      <w:pPr>
        <w:spacing w:after="0" w:line="360" w:lineRule="auto"/>
        <w:contextualSpacing/>
      </w:pPr>
    </w:p>
    <w:p w:rsidR="00333513" w:rsidRPr="00333513" w:rsidRDefault="00333513" w:rsidP="00B60A8D">
      <w:pPr>
        <w:spacing w:after="0" w:line="360" w:lineRule="auto"/>
        <w:contextualSpacing/>
      </w:pPr>
      <w:proofErr w:type="gramStart"/>
      <w:r w:rsidRPr="00333513">
        <w:t>Figure 3.</w:t>
      </w:r>
      <w:proofErr w:type="gramEnd"/>
      <w:r w:rsidRPr="00333513">
        <w:t xml:space="preserve">  </w:t>
      </w:r>
      <w:proofErr w:type="gramStart"/>
      <w:r w:rsidR="009817E7">
        <w:t>Age-</w:t>
      </w:r>
      <w:r w:rsidR="009817E7" w:rsidRPr="008F4FC4">
        <w:t>frequency distribution of White Sturgeon sampled in Suisun Bay, California during the summer and autumn months of 2014–2016.</w:t>
      </w:r>
      <w:proofErr w:type="gramEnd"/>
      <w:r w:rsidR="009817E7" w:rsidRPr="008F4FC4">
        <w:t xml:space="preserve"> Data are for fish collected using trammel nets. Data in Panel A are for uncorrected size selectivity and Panel B </w:t>
      </w:r>
      <w:proofErr w:type="gramStart"/>
      <w:r w:rsidR="009817E7" w:rsidRPr="008F4FC4">
        <w:t>are corrected</w:t>
      </w:r>
      <w:proofErr w:type="gramEnd"/>
      <w:r w:rsidR="009817E7" w:rsidRPr="008F4FC4">
        <w:t xml:space="preserve"> for size selectivity.</w:t>
      </w:r>
    </w:p>
    <w:p w:rsidR="00333513" w:rsidRPr="00333513" w:rsidRDefault="00333513" w:rsidP="00B60A8D">
      <w:pPr>
        <w:widowControl w:val="0"/>
        <w:adjustRightInd w:val="0"/>
        <w:spacing w:after="0" w:line="360" w:lineRule="auto"/>
        <w:ind w:left="360" w:hanging="360"/>
        <w:contextualSpacing/>
        <w:textAlignment w:val="baseline"/>
        <w:rPr>
          <w:rFonts w:eastAsia="Times New Roman"/>
          <w:b/>
        </w:rPr>
      </w:pPr>
    </w:p>
    <w:p w:rsidR="00333513" w:rsidRPr="00333513" w:rsidRDefault="00333513" w:rsidP="00B60A8D">
      <w:pPr>
        <w:spacing w:after="0" w:line="360" w:lineRule="auto"/>
        <w:contextualSpacing/>
      </w:pPr>
      <w:proofErr w:type="gramStart"/>
      <w:r w:rsidRPr="00333513">
        <w:t>Figure 4.</w:t>
      </w:r>
      <w:proofErr w:type="gramEnd"/>
      <w:r w:rsidRPr="00333513">
        <w:t xml:space="preserve">  </w:t>
      </w:r>
      <w:proofErr w:type="gramStart"/>
      <w:r w:rsidR="009817E7">
        <w:t>v</w:t>
      </w:r>
      <w:r w:rsidR="009817E7" w:rsidRPr="008F4FC4">
        <w:t>on</w:t>
      </w:r>
      <w:proofErr w:type="gramEnd"/>
      <w:r w:rsidR="009817E7" w:rsidRPr="008F4FC4">
        <w:t xml:space="preserve"> Bertalanffy growth model for White Sturgeon sampled from August through October 2014–2016 in the Sacramento-San Joaquin River basin, California. The solid circles represent the mean back-calculated length at a given age and the solid l</w:t>
      </w:r>
      <w:r w:rsidR="009817E7">
        <w:t>ine represents growth model fit.</w:t>
      </w:r>
    </w:p>
    <w:p w:rsidR="00333513" w:rsidRPr="00333513" w:rsidRDefault="00333513" w:rsidP="00B60A8D">
      <w:pPr>
        <w:widowControl w:val="0"/>
        <w:adjustRightInd w:val="0"/>
        <w:spacing w:after="0" w:line="360" w:lineRule="auto"/>
        <w:ind w:left="360" w:hanging="360"/>
        <w:contextualSpacing/>
        <w:textAlignment w:val="baseline"/>
        <w:rPr>
          <w:rFonts w:eastAsia="Times New Roman"/>
          <w:b/>
        </w:rPr>
      </w:pPr>
    </w:p>
    <w:p w:rsidR="00333513" w:rsidRDefault="00333513" w:rsidP="00B60A8D">
      <w:pPr>
        <w:spacing w:line="360" w:lineRule="auto"/>
        <w:contextualSpacing/>
      </w:pPr>
      <w:proofErr w:type="gramStart"/>
      <w:r w:rsidRPr="00333513">
        <w:t>Figure 5.</w:t>
      </w:r>
      <w:proofErr w:type="gramEnd"/>
      <w:r w:rsidRPr="00333513">
        <w:t xml:space="preserve">  </w:t>
      </w:r>
      <w:r w:rsidR="009817E7">
        <w:t>Estimates of exploitation (µ) based on adjusted tag return data f</w:t>
      </w:r>
      <w:r w:rsidR="009817E7" w:rsidRPr="008F4FC4">
        <w:t>or White Sturgeon in the Sacramento-San Joaquin River basin (SSJ)</w:t>
      </w:r>
      <w:r w:rsidR="009817E7">
        <w:t>, California from 2007–2015</w:t>
      </w:r>
      <w:r w:rsidR="009817E7" w:rsidRPr="008F4FC4">
        <w:t xml:space="preserve">. </w:t>
      </w:r>
      <w:r w:rsidR="009817E7">
        <w:t xml:space="preserve">Tag return data </w:t>
      </w:r>
      <w:proofErr w:type="gramStart"/>
      <w:r w:rsidR="009817E7">
        <w:t>was adjusted</w:t>
      </w:r>
      <w:proofErr w:type="gramEnd"/>
      <w:r w:rsidR="009817E7">
        <w:t xml:space="preserve"> for angler </w:t>
      </w:r>
      <w:proofErr w:type="spellStart"/>
      <w:r w:rsidR="009817E7">
        <w:t>nonreporting</w:t>
      </w:r>
      <w:proofErr w:type="spellEnd"/>
      <w:r w:rsidR="009817E7">
        <w:t>, tagging loss, tagging mortality, and growth into and out of the slot length limit.</w:t>
      </w:r>
    </w:p>
    <w:p w:rsidR="00B60A8D" w:rsidRPr="00333513" w:rsidRDefault="00B60A8D" w:rsidP="00B60A8D">
      <w:pPr>
        <w:spacing w:line="360" w:lineRule="auto"/>
        <w:contextualSpacing/>
      </w:pPr>
    </w:p>
    <w:p w:rsidR="00333513" w:rsidRPr="00333513" w:rsidRDefault="00B30D19" w:rsidP="00B60A8D">
      <w:pPr>
        <w:spacing w:line="360" w:lineRule="auto"/>
        <w:contextualSpacing/>
      </w:pPr>
      <w:proofErr w:type="gramStart"/>
      <w:r>
        <w:t>Figure 6</w:t>
      </w:r>
      <w:r w:rsidR="00333513" w:rsidRPr="00333513">
        <w:t>.</w:t>
      </w:r>
      <w:proofErr w:type="gramEnd"/>
      <w:r w:rsidR="00333513" w:rsidRPr="00333513">
        <w:t xml:space="preserve">  </w:t>
      </w:r>
      <w:r w:rsidR="009817E7" w:rsidRPr="00ED3FD2">
        <w:t>Population growth rates (</w:t>
      </w:r>
      <w:proofErr w:type="spellStart"/>
      <w:r w:rsidR="009817E7" w:rsidRPr="00ED3FD2">
        <w:t>λ</w:t>
      </w:r>
      <w:r w:rsidR="009817E7" w:rsidRPr="00ED3FD2">
        <w:rPr>
          <w:vertAlign w:val="subscript"/>
        </w:rPr>
        <w:t>G</w:t>
      </w:r>
      <w:proofErr w:type="spellEnd"/>
      <w:r w:rsidR="009817E7" w:rsidRPr="00ED3FD2">
        <w:t xml:space="preserve">) over a 20-year </w:t>
      </w:r>
      <w:proofErr w:type="gramStart"/>
      <w:r w:rsidR="009817E7" w:rsidRPr="00ED3FD2">
        <w:t>time frame</w:t>
      </w:r>
      <w:proofErr w:type="gramEnd"/>
      <w:r w:rsidR="009817E7" w:rsidRPr="00ED3FD2">
        <w:t xml:space="preserve"> for White Sturgeon in Su</w:t>
      </w:r>
      <w:r w:rsidR="009817E7">
        <w:t>isun Bay, California assuming 10</w:t>
      </w:r>
      <w:r w:rsidR="009817E7" w:rsidRPr="00ED3FD2">
        <w:t xml:space="preserve">% of mature females are spawning annually at various levels of exploitation. Panel A represents the smallest slot length limit (77–127 cm FL), panel B the current slot length limit (102 – 152 cm FL), and panel C the largest slot length limit (127–177 cm FL). The solid horizontal line represents a </w:t>
      </w:r>
      <w:proofErr w:type="spellStart"/>
      <w:r w:rsidR="009817E7" w:rsidRPr="00ED3FD2">
        <w:t>λ</w:t>
      </w:r>
      <w:r w:rsidR="009817E7" w:rsidRPr="00ED3FD2">
        <w:rPr>
          <w:vertAlign w:val="subscript"/>
        </w:rPr>
        <w:t>G</w:t>
      </w:r>
      <w:proofErr w:type="spellEnd"/>
      <w:r w:rsidR="009817E7" w:rsidRPr="00ED3FD2">
        <w:t xml:space="preserve"> of one where a population </w:t>
      </w:r>
      <w:proofErr w:type="gramStart"/>
      <w:r w:rsidR="009817E7" w:rsidRPr="00ED3FD2">
        <w:t>is considered</w:t>
      </w:r>
      <w:proofErr w:type="gramEnd"/>
      <w:r w:rsidR="009817E7" w:rsidRPr="00ED3FD2">
        <w:t xml:space="preserve"> stable.</w:t>
      </w:r>
    </w:p>
    <w:p w:rsidR="00333513" w:rsidRPr="00333513" w:rsidRDefault="00333513" w:rsidP="00B60A8D">
      <w:pPr>
        <w:widowControl w:val="0"/>
        <w:adjustRightInd w:val="0"/>
        <w:spacing w:after="0" w:line="360" w:lineRule="auto"/>
        <w:ind w:left="360" w:hanging="360"/>
        <w:contextualSpacing/>
        <w:textAlignment w:val="baseline"/>
        <w:rPr>
          <w:rFonts w:eastAsia="Times New Roman"/>
          <w:b/>
        </w:rPr>
      </w:pPr>
    </w:p>
    <w:p w:rsidR="004D0F3B" w:rsidRDefault="00B30D19" w:rsidP="00B60A8D">
      <w:pPr>
        <w:spacing w:line="360" w:lineRule="auto"/>
        <w:contextualSpacing/>
      </w:pPr>
      <w:proofErr w:type="gramStart"/>
      <w:r>
        <w:lastRenderedPageBreak/>
        <w:t>Figure 7</w:t>
      </w:r>
      <w:r w:rsidR="00333513" w:rsidRPr="00333513">
        <w:t>.</w:t>
      </w:r>
      <w:proofErr w:type="gramEnd"/>
      <w:r w:rsidR="00333513" w:rsidRPr="00333513">
        <w:t xml:space="preserve">  </w:t>
      </w:r>
      <w:r w:rsidR="009817E7" w:rsidRPr="00ED3FD2">
        <w:t>Population growth rates (</w:t>
      </w:r>
      <w:proofErr w:type="spellStart"/>
      <w:r w:rsidR="009817E7" w:rsidRPr="00ED3FD2">
        <w:t>λ</w:t>
      </w:r>
      <w:r w:rsidR="009817E7" w:rsidRPr="00ED3FD2">
        <w:rPr>
          <w:vertAlign w:val="subscript"/>
        </w:rPr>
        <w:t>G</w:t>
      </w:r>
      <w:proofErr w:type="spellEnd"/>
      <w:r w:rsidR="009817E7" w:rsidRPr="00ED3FD2">
        <w:t xml:space="preserve">) over a 20-year </w:t>
      </w:r>
      <w:proofErr w:type="gramStart"/>
      <w:r w:rsidR="009817E7" w:rsidRPr="00ED3FD2">
        <w:t>time frame</w:t>
      </w:r>
      <w:proofErr w:type="gramEnd"/>
      <w:r w:rsidR="009817E7" w:rsidRPr="00ED3FD2">
        <w:t xml:space="preserve"> for White Sturgeon in Suisun Bay, California assuming 15% of mature females are spawning annually at various levels of exploitation. Panel A represents the smallest slot length limit (77–127 cm FL), panel B the current slot length limit (102 – 152 cm FL), and panel C the largest slot length limit (127–177 cm FL). The solid horizontal line represents a </w:t>
      </w:r>
      <w:proofErr w:type="spellStart"/>
      <w:r w:rsidR="009817E7" w:rsidRPr="00ED3FD2">
        <w:t>λ</w:t>
      </w:r>
      <w:r w:rsidR="009817E7" w:rsidRPr="00ED3FD2">
        <w:rPr>
          <w:vertAlign w:val="subscript"/>
        </w:rPr>
        <w:t>G</w:t>
      </w:r>
      <w:proofErr w:type="spellEnd"/>
      <w:r w:rsidR="009817E7" w:rsidRPr="00ED3FD2">
        <w:t xml:space="preserve"> of one where a population </w:t>
      </w:r>
      <w:proofErr w:type="gramStart"/>
      <w:r w:rsidR="009817E7" w:rsidRPr="00ED3FD2">
        <w:t>is considered</w:t>
      </w:r>
      <w:proofErr w:type="gramEnd"/>
      <w:r w:rsidR="009817E7" w:rsidRPr="00ED3FD2">
        <w:t xml:space="preserve"> stable.</w:t>
      </w:r>
    </w:p>
    <w:p w:rsidR="009817E7" w:rsidRDefault="009817E7" w:rsidP="00B60A8D">
      <w:pPr>
        <w:spacing w:line="360" w:lineRule="auto"/>
        <w:contextualSpacing/>
      </w:pPr>
    </w:p>
    <w:p w:rsidR="009817E7" w:rsidRDefault="009817E7" w:rsidP="00B60A8D">
      <w:pPr>
        <w:spacing w:line="360" w:lineRule="auto"/>
        <w:contextualSpacing/>
      </w:pPr>
      <w:proofErr w:type="gramStart"/>
      <w:r w:rsidRPr="00333513">
        <w:t xml:space="preserve">Figure </w:t>
      </w:r>
      <w:r w:rsidR="00B30D19">
        <w:t>8</w:t>
      </w:r>
      <w:r w:rsidRPr="00333513">
        <w:t>.</w:t>
      </w:r>
      <w:proofErr w:type="gramEnd"/>
      <w:r w:rsidRPr="00333513">
        <w:t xml:space="preserve">  </w:t>
      </w:r>
      <w:r w:rsidRPr="00CB669B">
        <w:t>Population growth rates (</w:t>
      </w:r>
      <w:proofErr w:type="spellStart"/>
      <w:r w:rsidRPr="00CB669B">
        <w:t>λ</w:t>
      </w:r>
      <w:r w:rsidRPr="00CB669B">
        <w:rPr>
          <w:vertAlign w:val="subscript"/>
        </w:rPr>
        <w:t>G</w:t>
      </w:r>
      <w:proofErr w:type="spellEnd"/>
      <w:r w:rsidRPr="00CB669B">
        <w:t xml:space="preserve">) over a 20-year </w:t>
      </w:r>
      <w:proofErr w:type="gramStart"/>
      <w:r w:rsidRPr="00CB669B">
        <w:t>time frame</w:t>
      </w:r>
      <w:proofErr w:type="gramEnd"/>
      <w:r w:rsidRPr="00CB669B">
        <w:t xml:space="preserve"> for White Sturgeon in S</w:t>
      </w:r>
      <w:r>
        <w:t>uisun Bay, California assuming 2</w:t>
      </w:r>
      <w:r w:rsidRPr="00CB669B">
        <w:t xml:space="preserve">5% of mature females are spawning annually at various levels of exploitation. Panel A represents the smallest slot length limit (77–127 cm FL), panel B the current slot length limit (102 – 152 cm FL), and panel C the largest slot length limit (127–177 cm FL). The solid horizontal line represents a </w:t>
      </w:r>
      <w:proofErr w:type="spellStart"/>
      <w:r w:rsidRPr="00CB669B">
        <w:t>λ</w:t>
      </w:r>
      <w:r w:rsidRPr="00CB669B">
        <w:rPr>
          <w:vertAlign w:val="subscript"/>
        </w:rPr>
        <w:t>G</w:t>
      </w:r>
      <w:proofErr w:type="spellEnd"/>
      <w:r w:rsidRPr="00CB669B">
        <w:t xml:space="preserve"> of one where a population </w:t>
      </w:r>
      <w:proofErr w:type="gramStart"/>
      <w:r w:rsidRPr="00CB669B">
        <w:t>is considered</w:t>
      </w:r>
      <w:proofErr w:type="gramEnd"/>
      <w:r w:rsidRPr="00CB669B">
        <w:t xml:space="preserve"> stable.</w:t>
      </w:r>
    </w:p>
    <w:p w:rsidR="009817E7" w:rsidRDefault="009817E7" w:rsidP="00B60A8D">
      <w:pPr>
        <w:spacing w:line="360" w:lineRule="auto"/>
        <w:contextualSpacing/>
      </w:pPr>
    </w:p>
    <w:p w:rsidR="009817E7" w:rsidRDefault="00B30D19" w:rsidP="00B60A8D">
      <w:pPr>
        <w:spacing w:line="360" w:lineRule="auto"/>
        <w:contextualSpacing/>
        <w:sectPr w:rsidR="009817E7" w:rsidSect="00683BD0">
          <w:footerReference w:type="default" r:id="rId10"/>
          <w:footerReference w:type="first" r:id="rId11"/>
          <w:pgSz w:w="12240" w:h="15840"/>
          <w:pgMar w:top="1440" w:right="1440" w:bottom="1440" w:left="1440" w:header="720" w:footer="720" w:gutter="0"/>
          <w:lnNumType w:countBy="1" w:restart="continuous"/>
          <w:pgNumType w:start="0"/>
          <w:cols w:space="720"/>
          <w:titlePg/>
          <w:docGrid w:linePitch="360"/>
        </w:sectPr>
      </w:pPr>
      <w:proofErr w:type="gramStart"/>
      <w:r>
        <w:t>Figure 9</w:t>
      </w:r>
      <w:r w:rsidR="009817E7">
        <w:t>.</w:t>
      </w:r>
      <w:proofErr w:type="gramEnd"/>
      <w:r w:rsidR="009817E7">
        <w:t xml:space="preserve">  </w:t>
      </w:r>
      <w:r w:rsidR="009817E7" w:rsidRPr="00CB669B">
        <w:t>Summed elasticity values for exploited (</w:t>
      </w:r>
      <w:r w:rsidR="009817E7" w:rsidRPr="009817E7">
        <w:rPr>
          <w:i/>
        </w:rPr>
        <w:t>µ</w:t>
      </w:r>
      <w:r w:rsidR="009817E7" w:rsidRPr="00CB669B">
        <w:t xml:space="preserve"> = 13.6%, harvest slot length: 102–152 cm fork length) White Sturgeon vital rates in the Sacramento-San Joaquin River basin, California.  Summed juvenile survival is from age</w:t>
      </w:r>
      <w:ins w:id="117" w:author="Gingras" w:date="2018-09-29T13:48:00Z">
        <w:r w:rsidR="00995B2E">
          <w:t>-</w:t>
        </w:r>
      </w:ins>
      <w:del w:id="118" w:author="Gingras" w:date="2018-09-29T13:48:00Z">
        <w:r w:rsidR="009817E7" w:rsidRPr="00CB669B" w:rsidDel="00995B2E">
          <w:delText xml:space="preserve"> </w:delText>
        </w:r>
      </w:del>
      <w:r w:rsidR="009817E7" w:rsidRPr="00CB669B">
        <w:t>0 through age</w:t>
      </w:r>
      <w:ins w:id="119" w:author="Gingras" w:date="2018-09-29T13:48:00Z">
        <w:r w:rsidR="00995B2E">
          <w:t>-</w:t>
        </w:r>
      </w:ins>
      <w:del w:id="120" w:author="Gingras" w:date="2018-09-29T13:48:00Z">
        <w:r w:rsidR="009817E7" w:rsidRPr="00CB669B" w:rsidDel="00995B2E">
          <w:delText xml:space="preserve"> </w:delText>
        </w:r>
      </w:del>
      <w:r w:rsidR="009817E7" w:rsidRPr="00CB669B">
        <w:t>2, sub-adult survival is age</w:t>
      </w:r>
      <w:ins w:id="121" w:author="Gingras" w:date="2018-09-29T13:48:00Z">
        <w:r w:rsidR="00995B2E">
          <w:t>-</w:t>
        </w:r>
      </w:ins>
      <w:del w:id="122" w:author="Gingras" w:date="2018-09-29T13:48:00Z">
        <w:r w:rsidR="009817E7" w:rsidRPr="00CB669B" w:rsidDel="00995B2E">
          <w:delText xml:space="preserve"> </w:delText>
        </w:r>
      </w:del>
      <w:r w:rsidR="009817E7" w:rsidRPr="00CB669B">
        <w:t>3 through age</w:t>
      </w:r>
      <w:ins w:id="123" w:author="Gingras" w:date="2018-09-29T13:48:00Z">
        <w:r w:rsidR="00995B2E">
          <w:t>-</w:t>
        </w:r>
      </w:ins>
      <w:del w:id="124" w:author="Gingras" w:date="2018-09-29T13:48:00Z">
        <w:r w:rsidR="009817E7" w:rsidRPr="00CB669B" w:rsidDel="00995B2E">
          <w:delText xml:space="preserve"> </w:delText>
        </w:r>
      </w:del>
      <w:r w:rsidR="009817E7" w:rsidRPr="00CB669B">
        <w:t>9, and adult survival consists of age-10 and older White Sturgeon.</w:t>
      </w:r>
    </w:p>
    <w:p w:rsidR="00405AB7" w:rsidRPr="001C4413" w:rsidRDefault="00D14BD8" w:rsidP="009817E7">
      <w:pPr>
        <w:suppressLineNumbers/>
        <w:autoSpaceDE w:val="0"/>
        <w:autoSpaceDN w:val="0"/>
        <w:adjustRightInd w:val="0"/>
        <w:spacing w:line="480" w:lineRule="auto"/>
        <w:ind w:left="720" w:hanging="720"/>
        <w:contextualSpacing/>
        <w:jc w:val="both"/>
      </w:pPr>
      <w:r>
        <w:rPr>
          <w:noProof/>
        </w:rPr>
        <w:lastRenderedPageBreak/>
        <mc:AlternateContent>
          <mc:Choice Requires="wps">
            <w:drawing>
              <wp:anchor distT="0" distB="0" distL="114300" distR="114300" simplePos="0" relativeHeight="251687936" behindDoc="0" locked="0" layoutInCell="1" allowOverlap="1" wp14:anchorId="562AA134" wp14:editId="3C772E9E">
                <wp:simplePos x="0" y="0"/>
                <wp:positionH relativeFrom="column">
                  <wp:posOffset>1405255</wp:posOffset>
                </wp:positionH>
                <wp:positionV relativeFrom="paragraph">
                  <wp:posOffset>4288531</wp:posOffset>
                </wp:positionV>
                <wp:extent cx="499375" cy="250561"/>
                <wp:effectExtent l="0" t="0" r="0" b="0"/>
                <wp:wrapNone/>
                <wp:docPr id="2" name="TextBox 39"/>
                <wp:cNvGraphicFramePr/>
                <a:graphic xmlns:a="http://schemas.openxmlformats.org/drawingml/2006/main">
                  <a:graphicData uri="http://schemas.microsoft.com/office/word/2010/wordprocessingShape">
                    <wps:wsp>
                      <wps:cNvSpPr txBox="1"/>
                      <wps:spPr>
                        <a:xfrm>
                          <a:off x="0" y="0"/>
                          <a:ext cx="499375" cy="250561"/>
                        </a:xfrm>
                        <a:prstGeom prst="rect">
                          <a:avLst/>
                        </a:prstGeom>
                        <a:noFill/>
                      </wps:spPr>
                      <wps:txbx>
                        <w:txbxContent>
                          <w:p w:rsidR="008B2B97" w:rsidRDefault="008B2B97" w:rsidP="00D14BD8">
                            <w:pPr>
                              <w:pStyle w:val="NormalWeb"/>
                              <w:spacing w:before="0" w:beforeAutospacing="0" w:after="0" w:afterAutospacing="0"/>
                            </w:pPr>
                            <w:r>
                              <w:rPr>
                                <w:color w:val="000000" w:themeColor="text1"/>
                                <w:kern w:val="24"/>
                                <w:sz w:val="28"/>
                                <w:szCs w:val="28"/>
                              </w:rPr>
                              <w:t>0</w:t>
                            </w:r>
                          </w:p>
                        </w:txbxContent>
                      </wps:txbx>
                      <wps:bodyPr wrap="square" rtlCol="0">
                        <a:noAutofit/>
                      </wps:bodyPr>
                    </wps:wsp>
                  </a:graphicData>
                </a:graphic>
              </wp:anchor>
            </w:drawing>
          </mc:Choice>
          <mc:Fallback>
            <w:pict>
              <v:shapetype id="_x0000_t202" coordsize="21600,21600" o:spt="202" path="m,l,21600r21600,l21600,xe">
                <v:stroke joinstyle="miter"/>
                <v:path gradientshapeok="t" o:connecttype="rect"/>
              </v:shapetype>
              <v:shape id="TextBox 39" o:spid="_x0000_s1026" type="#_x0000_t202" style="position:absolute;left:0;text-align:left;margin-left:110.65pt;margin-top:337.7pt;width:39.3pt;height:19.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" filled="f" stroked="f">
                <v:textbox>
                  <w:txbxContent>
                    <w:p w:rsidR="008B2B97" w:rsidRDefault="008B2B97" w:rsidP="00D14BD8">
                      <w:pPr>
                        <w:pStyle w:val="NormalWeb"/>
                        <w:spacing w:before="0" w:beforeAutospacing="0" w:after="0" w:afterAutospacing="0"/>
                      </w:pPr>
                      <w:r>
                        <w:rPr>
                          <w:color w:val="000000" w:themeColor="text1"/>
                          <w:kern w:val="24"/>
                          <w:sz w:val="28"/>
                          <w:szCs w:val="28"/>
                        </w:rPr>
                        <w:t>0</w:t>
                      </w:r>
                    </w:p>
                  </w:txbxContent>
                </v:textbox>
              </v:shape>
            </w:pict>
          </mc:Fallback>
        </mc:AlternateContent>
      </w:r>
      <w:r w:rsidR="004D0F3B" w:rsidRPr="004D0F3B">
        <w:rPr>
          <w:noProof/>
        </w:rPr>
        <mc:AlternateContent>
          <mc:Choice Requires="wpg">
            <w:drawing>
              <wp:inline distT="0" distB="0" distL="0" distR="0" wp14:anchorId="43443E5D" wp14:editId="2C193CE5">
                <wp:extent cx="8191500" cy="4733925"/>
                <wp:effectExtent l="0" t="0" r="19050" b="9525"/>
                <wp:docPr id="306" name="Group 7"/>
                <wp:cNvGraphicFramePr/>
                <a:graphic xmlns:a="http://schemas.openxmlformats.org/drawingml/2006/main">
                  <a:graphicData uri="http://schemas.microsoft.com/office/word/2010/wordprocessingGroup">
                    <wpg:wgp>
                      <wpg:cNvGrpSpPr/>
                      <wpg:grpSpPr>
                        <a:xfrm>
                          <a:off x="0" y="0"/>
                          <a:ext cx="8191500" cy="4733925"/>
                          <a:chOff x="3448" y="0"/>
                          <a:chExt cx="11228271" cy="5895369"/>
                        </a:xfrm>
                      </wpg:grpSpPr>
                      <wps:wsp>
                        <wps:cNvPr id="307" name="Freeform 307"/>
                        <wps:cNvSpPr/>
                        <wps:spPr>
                          <a:xfrm>
                            <a:off x="8929390" y="2145697"/>
                            <a:ext cx="108155" cy="20566"/>
                          </a:xfrm>
                          <a:custGeom>
                            <a:avLst/>
                            <a:gdLst>
                              <a:gd name="connsiteX0" fmla="*/ 108155 w 108155"/>
                              <a:gd name="connsiteY0" fmla="*/ 0 h 20566"/>
                              <a:gd name="connsiteX1" fmla="*/ 0 w 108155"/>
                              <a:gd name="connsiteY1" fmla="*/ 19665 h 20566"/>
                            </a:gdLst>
                            <a:ahLst/>
                            <a:cxnLst>
                              <a:cxn ang="0">
                                <a:pos x="connsiteX0" y="connsiteY0"/>
                              </a:cxn>
                              <a:cxn ang="0">
                                <a:pos x="connsiteX1" y="connsiteY1"/>
                              </a:cxn>
                            </a:cxnLst>
                            <a:rect l="l" t="t" r="r" b="b"/>
                            <a:pathLst>
                              <a:path w="108155" h="20566">
                                <a:moveTo>
                                  <a:pt x="108155" y="0"/>
                                </a:moveTo>
                                <a:cubicBezTo>
                                  <a:pt x="40735" y="26968"/>
                                  <a:pt x="76643" y="19665"/>
                                  <a:pt x="0" y="1966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08" name="Group 308"/>
                        <wpg:cNvGrpSpPr/>
                        <wpg:grpSpPr>
                          <a:xfrm>
                            <a:off x="3448" y="0"/>
                            <a:ext cx="11228271" cy="5895369"/>
                            <a:chOff x="3448" y="0"/>
                            <a:chExt cx="11228271" cy="5895369"/>
                          </a:xfrm>
                        </wpg:grpSpPr>
                        <wps:wsp>
                          <wps:cNvPr id="309" name="Straight Connector 309"/>
                          <wps:cNvCnPr/>
                          <wps:spPr>
                            <a:xfrm flipV="1">
                              <a:off x="3810489" y="5654304"/>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V="1">
                              <a:off x="4671549"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V="1">
                              <a:off x="5548519"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wps:spPr>
                            <a:xfrm flipV="1">
                              <a:off x="2077148"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V="1">
                              <a:off x="2957049" y="5654302"/>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Rectangle 314"/>
                          <wps:cNvSpPr/>
                          <wps:spPr>
                            <a:xfrm>
                              <a:off x="8798716" y="2109402"/>
                              <a:ext cx="344129" cy="2301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15" name="Group 315"/>
                          <wpg:cNvGrpSpPr/>
                          <wpg:grpSpPr>
                            <a:xfrm>
                              <a:off x="3448" y="0"/>
                              <a:ext cx="11228271" cy="5895368"/>
                              <a:chOff x="3448" y="0"/>
                              <a:chExt cx="11228271" cy="5895368"/>
                            </a:xfrm>
                          </wpg:grpSpPr>
                          <wps:wsp>
                            <wps:cNvPr id="316" name="Freeform 316"/>
                            <wps:cNvSpPr/>
                            <wps:spPr>
                              <a:xfrm>
                                <a:off x="4623401" y="1259005"/>
                                <a:ext cx="3376246" cy="1780662"/>
                              </a:xfrm>
                              <a:custGeom>
                                <a:avLst/>
                                <a:gdLst>
                                  <a:gd name="connsiteX0" fmla="*/ 0 w 3376246"/>
                                  <a:gd name="connsiteY0" fmla="*/ 283035 h 1780662"/>
                                  <a:gd name="connsiteX1" fmla="*/ 10048 w 3376246"/>
                                  <a:gd name="connsiteY1" fmla="*/ 373470 h 1780662"/>
                                  <a:gd name="connsiteX2" fmla="*/ 40193 w 3376246"/>
                                  <a:gd name="connsiteY2" fmla="*/ 393567 h 1780662"/>
                                  <a:gd name="connsiteX3" fmla="*/ 50242 w 3376246"/>
                                  <a:gd name="connsiteY3" fmla="*/ 423712 h 1780662"/>
                                  <a:gd name="connsiteX4" fmla="*/ 140677 w 3376246"/>
                                  <a:gd name="connsiteY4" fmla="*/ 504098 h 1780662"/>
                                  <a:gd name="connsiteX5" fmla="*/ 200967 w 3376246"/>
                                  <a:gd name="connsiteY5" fmla="*/ 534243 h 1780662"/>
                                  <a:gd name="connsiteX6" fmla="*/ 341644 w 3376246"/>
                                  <a:gd name="connsiteY6" fmla="*/ 514147 h 1780662"/>
                                  <a:gd name="connsiteX7" fmla="*/ 401934 w 3376246"/>
                                  <a:gd name="connsiteY7" fmla="*/ 494050 h 1780662"/>
                                  <a:gd name="connsiteX8" fmla="*/ 592853 w 3376246"/>
                                  <a:gd name="connsiteY8" fmla="*/ 473953 h 1780662"/>
                                  <a:gd name="connsiteX9" fmla="*/ 723481 w 3376246"/>
                                  <a:gd name="connsiteY9" fmla="*/ 453857 h 1780662"/>
                                  <a:gd name="connsiteX10" fmla="*/ 793820 w 3376246"/>
                                  <a:gd name="connsiteY10" fmla="*/ 433760 h 1780662"/>
                                  <a:gd name="connsiteX11" fmla="*/ 884255 w 3376246"/>
                                  <a:gd name="connsiteY11" fmla="*/ 383518 h 1780662"/>
                                  <a:gd name="connsiteX12" fmla="*/ 914400 w 3376246"/>
                                  <a:gd name="connsiteY12" fmla="*/ 373470 h 1780662"/>
                                  <a:gd name="connsiteX13" fmla="*/ 944545 w 3376246"/>
                                  <a:gd name="connsiteY13" fmla="*/ 363421 h 1780662"/>
                                  <a:gd name="connsiteX14" fmla="*/ 994787 w 3376246"/>
                                  <a:gd name="connsiteY14" fmla="*/ 313180 h 1780662"/>
                                  <a:gd name="connsiteX15" fmla="*/ 1024932 w 3376246"/>
                                  <a:gd name="connsiteY15" fmla="*/ 252890 h 1780662"/>
                                  <a:gd name="connsiteX16" fmla="*/ 1034980 w 3376246"/>
                                  <a:gd name="connsiteY16" fmla="*/ 132309 h 1780662"/>
                                  <a:gd name="connsiteX17" fmla="*/ 1045028 w 3376246"/>
                                  <a:gd name="connsiteY17" fmla="*/ 102164 h 1780662"/>
                                  <a:gd name="connsiteX18" fmla="*/ 1055077 w 3376246"/>
                                  <a:gd name="connsiteY18" fmla="*/ 51923 h 1780662"/>
                                  <a:gd name="connsiteX19" fmla="*/ 1085222 w 3376246"/>
                                  <a:gd name="connsiteY19" fmla="*/ 41874 h 1780662"/>
                                  <a:gd name="connsiteX20" fmla="*/ 1205802 w 3376246"/>
                                  <a:gd name="connsiteY20" fmla="*/ 51923 h 1780662"/>
                                  <a:gd name="connsiteX21" fmla="*/ 1235947 w 3376246"/>
                                  <a:gd name="connsiteY21" fmla="*/ 72019 h 1780662"/>
                                  <a:gd name="connsiteX22" fmla="*/ 1266092 w 3376246"/>
                                  <a:gd name="connsiteY22" fmla="*/ 82068 h 1780662"/>
                                  <a:gd name="connsiteX23" fmla="*/ 1326382 w 3376246"/>
                                  <a:gd name="connsiteY23" fmla="*/ 112213 h 1780662"/>
                                  <a:gd name="connsiteX24" fmla="*/ 1396721 w 3376246"/>
                                  <a:gd name="connsiteY24" fmla="*/ 41874 h 1780662"/>
                                  <a:gd name="connsiteX25" fmla="*/ 1416817 w 3376246"/>
                                  <a:gd name="connsiteY25" fmla="*/ 11729 h 1780662"/>
                                  <a:gd name="connsiteX26" fmla="*/ 1587639 w 3376246"/>
                                  <a:gd name="connsiteY26" fmla="*/ 21778 h 1780662"/>
                                  <a:gd name="connsiteX27" fmla="*/ 1617784 w 3376246"/>
                                  <a:gd name="connsiteY27" fmla="*/ 41874 h 1780662"/>
                                  <a:gd name="connsiteX28" fmla="*/ 1678075 w 3376246"/>
                                  <a:gd name="connsiteY28" fmla="*/ 72019 h 1780662"/>
                                  <a:gd name="connsiteX29" fmla="*/ 1698171 w 3376246"/>
                                  <a:gd name="connsiteY29" fmla="*/ 102164 h 1780662"/>
                                  <a:gd name="connsiteX30" fmla="*/ 1728316 w 3376246"/>
                                  <a:gd name="connsiteY30" fmla="*/ 112213 h 1780662"/>
                                  <a:gd name="connsiteX31" fmla="*/ 1738365 w 3376246"/>
                                  <a:gd name="connsiteY31" fmla="*/ 152406 h 1780662"/>
                                  <a:gd name="connsiteX32" fmla="*/ 1748413 w 3376246"/>
                                  <a:gd name="connsiteY32" fmla="*/ 182551 h 1780662"/>
                                  <a:gd name="connsiteX33" fmla="*/ 1778558 w 3376246"/>
                                  <a:gd name="connsiteY33" fmla="*/ 202648 h 1780662"/>
                                  <a:gd name="connsiteX34" fmla="*/ 1798655 w 3376246"/>
                                  <a:gd name="connsiteY34" fmla="*/ 262938 h 1780662"/>
                                  <a:gd name="connsiteX35" fmla="*/ 1858945 w 3376246"/>
                                  <a:gd name="connsiteY35" fmla="*/ 272986 h 1780662"/>
                                  <a:gd name="connsiteX36" fmla="*/ 1899138 w 3376246"/>
                                  <a:gd name="connsiteY36" fmla="*/ 283035 h 1780662"/>
                                  <a:gd name="connsiteX37" fmla="*/ 2080009 w 3376246"/>
                                  <a:gd name="connsiteY37" fmla="*/ 293083 h 1780662"/>
                                  <a:gd name="connsiteX38" fmla="*/ 2110154 w 3376246"/>
                                  <a:gd name="connsiteY38" fmla="*/ 313180 h 1780662"/>
                                  <a:gd name="connsiteX39" fmla="*/ 2150347 w 3376246"/>
                                  <a:gd name="connsiteY39" fmla="*/ 373470 h 1780662"/>
                                  <a:gd name="connsiteX40" fmla="*/ 2160395 w 3376246"/>
                                  <a:gd name="connsiteY40" fmla="*/ 403615 h 1780662"/>
                                  <a:gd name="connsiteX41" fmla="*/ 2250831 w 3376246"/>
                                  <a:gd name="connsiteY41" fmla="*/ 453857 h 1780662"/>
                                  <a:gd name="connsiteX42" fmla="*/ 2331217 w 3376246"/>
                                  <a:gd name="connsiteY42" fmla="*/ 473953 h 1780662"/>
                                  <a:gd name="connsiteX43" fmla="*/ 2361363 w 3376246"/>
                                  <a:gd name="connsiteY43" fmla="*/ 484002 h 1780662"/>
                                  <a:gd name="connsiteX44" fmla="*/ 2401556 w 3376246"/>
                                  <a:gd name="connsiteY44" fmla="*/ 524195 h 1780662"/>
                                  <a:gd name="connsiteX45" fmla="*/ 2441749 w 3376246"/>
                                  <a:gd name="connsiteY45" fmla="*/ 584485 h 1780662"/>
                                  <a:gd name="connsiteX46" fmla="*/ 2471894 w 3376246"/>
                                  <a:gd name="connsiteY46" fmla="*/ 614630 h 1780662"/>
                                  <a:gd name="connsiteX47" fmla="*/ 2512088 w 3376246"/>
                                  <a:gd name="connsiteY47" fmla="*/ 674920 h 1780662"/>
                                  <a:gd name="connsiteX48" fmla="*/ 2542233 w 3376246"/>
                                  <a:gd name="connsiteY48" fmla="*/ 684969 h 1780662"/>
                                  <a:gd name="connsiteX49" fmla="*/ 2572378 w 3376246"/>
                                  <a:gd name="connsiteY49" fmla="*/ 705065 h 1780662"/>
                                  <a:gd name="connsiteX50" fmla="*/ 2632668 w 3376246"/>
                                  <a:gd name="connsiteY50" fmla="*/ 725162 h 1780662"/>
                                  <a:gd name="connsiteX51" fmla="*/ 2662813 w 3376246"/>
                                  <a:gd name="connsiteY51" fmla="*/ 745259 h 1780662"/>
                                  <a:gd name="connsiteX52" fmla="*/ 2723103 w 3376246"/>
                                  <a:gd name="connsiteY52" fmla="*/ 715114 h 1780662"/>
                                  <a:gd name="connsiteX53" fmla="*/ 2833635 w 3376246"/>
                                  <a:gd name="connsiteY53" fmla="*/ 735210 h 1780662"/>
                                  <a:gd name="connsiteX54" fmla="*/ 2893925 w 3376246"/>
                                  <a:gd name="connsiteY54" fmla="*/ 785452 h 1780662"/>
                                  <a:gd name="connsiteX55" fmla="*/ 2924070 w 3376246"/>
                                  <a:gd name="connsiteY55" fmla="*/ 795501 h 1780662"/>
                                  <a:gd name="connsiteX56" fmla="*/ 2954215 w 3376246"/>
                                  <a:gd name="connsiteY56" fmla="*/ 815597 h 1780662"/>
                                  <a:gd name="connsiteX57" fmla="*/ 2984360 w 3376246"/>
                                  <a:gd name="connsiteY57" fmla="*/ 825646 h 1780662"/>
                                  <a:gd name="connsiteX58" fmla="*/ 3044650 w 3376246"/>
                                  <a:gd name="connsiteY58" fmla="*/ 865839 h 1780662"/>
                                  <a:gd name="connsiteX59" fmla="*/ 3074795 w 3376246"/>
                                  <a:gd name="connsiteY59" fmla="*/ 885936 h 1780662"/>
                                  <a:gd name="connsiteX60" fmla="*/ 3094892 w 3376246"/>
                                  <a:gd name="connsiteY60" fmla="*/ 916081 h 1780662"/>
                                  <a:gd name="connsiteX61" fmla="*/ 3155182 w 3376246"/>
                                  <a:gd name="connsiteY61" fmla="*/ 936178 h 1780662"/>
                                  <a:gd name="connsiteX62" fmla="*/ 3185327 w 3376246"/>
                                  <a:gd name="connsiteY62" fmla="*/ 966323 h 1780662"/>
                                  <a:gd name="connsiteX63" fmla="*/ 3195376 w 3376246"/>
                                  <a:gd name="connsiteY63" fmla="*/ 1026613 h 1780662"/>
                                  <a:gd name="connsiteX64" fmla="*/ 3165231 w 3376246"/>
                                  <a:gd name="connsiteY64" fmla="*/ 1036661 h 1780662"/>
                                  <a:gd name="connsiteX65" fmla="*/ 3215472 w 3376246"/>
                                  <a:gd name="connsiteY65" fmla="*/ 1076854 h 1780662"/>
                                  <a:gd name="connsiteX66" fmla="*/ 3275763 w 3376246"/>
                                  <a:gd name="connsiteY66" fmla="*/ 1096951 h 1780662"/>
                                  <a:gd name="connsiteX67" fmla="*/ 3285811 w 3376246"/>
                                  <a:gd name="connsiteY67" fmla="*/ 1127096 h 1780662"/>
                                  <a:gd name="connsiteX68" fmla="*/ 3315956 w 3376246"/>
                                  <a:gd name="connsiteY68" fmla="*/ 1147193 h 1780662"/>
                                  <a:gd name="connsiteX69" fmla="*/ 3295859 w 3376246"/>
                                  <a:gd name="connsiteY69" fmla="*/ 1307967 h 1780662"/>
                                  <a:gd name="connsiteX70" fmla="*/ 3275763 w 3376246"/>
                                  <a:gd name="connsiteY70" fmla="*/ 1378305 h 1780662"/>
                                  <a:gd name="connsiteX71" fmla="*/ 3255666 w 3376246"/>
                                  <a:gd name="connsiteY71" fmla="*/ 1408450 h 1780662"/>
                                  <a:gd name="connsiteX72" fmla="*/ 3285811 w 3376246"/>
                                  <a:gd name="connsiteY72" fmla="*/ 1488837 h 1780662"/>
                                  <a:gd name="connsiteX73" fmla="*/ 3315956 w 3376246"/>
                                  <a:gd name="connsiteY73" fmla="*/ 1508934 h 1780662"/>
                                  <a:gd name="connsiteX74" fmla="*/ 3326004 w 3376246"/>
                                  <a:gd name="connsiteY74" fmla="*/ 1539079 h 1780662"/>
                                  <a:gd name="connsiteX75" fmla="*/ 3346101 w 3376246"/>
                                  <a:gd name="connsiteY75" fmla="*/ 1569224 h 1780662"/>
                                  <a:gd name="connsiteX76" fmla="*/ 3326004 w 3376246"/>
                                  <a:gd name="connsiteY76" fmla="*/ 1649610 h 1780662"/>
                                  <a:gd name="connsiteX77" fmla="*/ 3336053 w 3376246"/>
                                  <a:gd name="connsiteY77" fmla="*/ 1699852 h 1780662"/>
                                  <a:gd name="connsiteX78" fmla="*/ 3366198 w 3376246"/>
                                  <a:gd name="connsiteY78" fmla="*/ 1719949 h 1780662"/>
                                  <a:gd name="connsiteX79" fmla="*/ 3376246 w 3376246"/>
                                  <a:gd name="connsiteY79" fmla="*/ 1750094 h 1780662"/>
                                  <a:gd name="connsiteX80" fmla="*/ 3346101 w 3376246"/>
                                  <a:gd name="connsiteY80" fmla="*/ 1780239 h 17806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Lst>
                                <a:rect l="l" t="t" r="r" b="b"/>
                                <a:pathLst>
                                  <a:path w="3376246" h="1780662">
                                    <a:moveTo>
                                      <a:pt x="0" y="283035"/>
                                    </a:moveTo>
                                    <a:cubicBezTo>
                                      <a:pt x="3349" y="313180"/>
                                      <a:pt x="-317" y="344966"/>
                                      <a:pt x="10048" y="373470"/>
                                    </a:cubicBezTo>
                                    <a:cubicBezTo>
                                      <a:pt x="14175" y="384820"/>
                                      <a:pt x="32649" y="384137"/>
                                      <a:pt x="40193" y="393567"/>
                                    </a:cubicBezTo>
                                    <a:cubicBezTo>
                                      <a:pt x="46810" y="401838"/>
                                      <a:pt x="43739" y="415351"/>
                                      <a:pt x="50242" y="423712"/>
                                    </a:cubicBezTo>
                                    <a:cubicBezTo>
                                      <a:pt x="67192" y="445505"/>
                                      <a:pt x="108928" y="488224"/>
                                      <a:pt x="140677" y="504098"/>
                                    </a:cubicBezTo>
                                    <a:cubicBezTo>
                                      <a:pt x="223880" y="545700"/>
                                      <a:pt x="114576" y="476651"/>
                                      <a:pt x="200967" y="534243"/>
                                    </a:cubicBezTo>
                                    <a:cubicBezTo>
                                      <a:pt x="224758" y="531269"/>
                                      <a:pt x="312670" y="521390"/>
                                      <a:pt x="341644" y="514147"/>
                                    </a:cubicBezTo>
                                    <a:cubicBezTo>
                                      <a:pt x="362195" y="509009"/>
                                      <a:pt x="380963" y="497046"/>
                                      <a:pt x="401934" y="494050"/>
                                    </a:cubicBezTo>
                                    <a:cubicBezTo>
                                      <a:pt x="512200" y="478298"/>
                                      <a:pt x="448670" y="485969"/>
                                      <a:pt x="592853" y="473953"/>
                                    </a:cubicBezTo>
                                    <a:cubicBezTo>
                                      <a:pt x="662794" y="450640"/>
                                      <a:pt x="587474" y="473287"/>
                                      <a:pt x="723481" y="453857"/>
                                    </a:cubicBezTo>
                                    <a:cubicBezTo>
                                      <a:pt x="745557" y="450703"/>
                                      <a:pt x="772350" y="440916"/>
                                      <a:pt x="793820" y="433760"/>
                                    </a:cubicBezTo>
                                    <a:cubicBezTo>
                                      <a:pt x="838944" y="388636"/>
                                      <a:pt x="810484" y="408108"/>
                                      <a:pt x="884255" y="383518"/>
                                    </a:cubicBezTo>
                                    <a:lnTo>
                                      <a:pt x="914400" y="373470"/>
                                    </a:lnTo>
                                    <a:lnTo>
                                      <a:pt x="944545" y="363421"/>
                                    </a:lnTo>
                                    <a:cubicBezTo>
                                      <a:pt x="998140" y="283030"/>
                                      <a:pt x="927795" y="380172"/>
                                      <a:pt x="994787" y="313180"/>
                                    </a:cubicBezTo>
                                    <a:cubicBezTo>
                                      <a:pt x="1014264" y="293703"/>
                                      <a:pt x="1016760" y="277405"/>
                                      <a:pt x="1024932" y="252890"/>
                                    </a:cubicBezTo>
                                    <a:cubicBezTo>
                                      <a:pt x="1028281" y="212696"/>
                                      <a:pt x="1029650" y="172288"/>
                                      <a:pt x="1034980" y="132309"/>
                                    </a:cubicBezTo>
                                    <a:cubicBezTo>
                                      <a:pt x="1036380" y="121810"/>
                                      <a:pt x="1042459" y="112440"/>
                                      <a:pt x="1045028" y="102164"/>
                                    </a:cubicBezTo>
                                    <a:cubicBezTo>
                                      <a:pt x="1049170" y="85595"/>
                                      <a:pt x="1045603" y="66133"/>
                                      <a:pt x="1055077" y="51923"/>
                                    </a:cubicBezTo>
                                    <a:cubicBezTo>
                                      <a:pt x="1060952" y="43110"/>
                                      <a:pt x="1075174" y="45224"/>
                                      <a:pt x="1085222" y="41874"/>
                                    </a:cubicBezTo>
                                    <a:cubicBezTo>
                                      <a:pt x="1125415" y="45224"/>
                                      <a:pt x="1166253" y="44013"/>
                                      <a:pt x="1205802" y="51923"/>
                                    </a:cubicBezTo>
                                    <a:cubicBezTo>
                                      <a:pt x="1217644" y="54291"/>
                                      <a:pt x="1225145" y="66618"/>
                                      <a:pt x="1235947" y="72019"/>
                                    </a:cubicBezTo>
                                    <a:cubicBezTo>
                                      <a:pt x="1245421" y="76756"/>
                                      <a:pt x="1256618" y="77331"/>
                                      <a:pt x="1266092" y="82068"/>
                                    </a:cubicBezTo>
                                    <a:cubicBezTo>
                                      <a:pt x="1344008" y="121026"/>
                                      <a:pt x="1250611" y="86954"/>
                                      <a:pt x="1326382" y="112213"/>
                                    </a:cubicBezTo>
                                    <a:cubicBezTo>
                                      <a:pt x="1372451" y="43110"/>
                                      <a:pt x="1343662" y="59561"/>
                                      <a:pt x="1396721" y="41874"/>
                                    </a:cubicBezTo>
                                    <a:cubicBezTo>
                                      <a:pt x="1403420" y="31826"/>
                                      <a:pt x="1405275" y="15281"/>
                                      <a:pt x="1416817" y="11729"/>
                                    </a:cubicBezTo>
                                    <a:cubicBezTo>
                                      <a:pt x="1462172" y="-2226"/>
                                      <a:pt x="1541652" y="-8879"/>
                                      <a:pt x="1587639" y="21778"/>
                                    </a:cubicBezTo>
                                    <a:cubicBezTo>
                                      <a:pt x="1597687" y="28477"/>
                                      <a:pt x="1606982" y="36473"/>
                                      <a:pt x="1617784" y="41874"/>
                                    </a:cubicBezTo>
                                    <a:cubicBezTo>
                                      <a:pt x="1700988" y="83475"/>
                                      <a:pt x="1591686" y="14428"/>
                                      <a:pt x="1678075" y="72019"/>
                                    </a:cubicBezTo>
                                    <a:cubicBezTo>
                                      <a:pt x="1684774" y="82067"/>
                                      <a:pt x="1688741" y="94620"/>
                                      <a:pt x="1698171" y="102164"/>
                                    </a:cubicBezTo>
                                    <a:cubicBezTo>
                                      <a:pt x="1706442" y="108781"/>
                                      <a:pt x="1721699" y="103942"/>
                                      <a:pt x="1728316" y="112213"/>
                                    </a:cubicBezTo>
                                    <a:cubicBezTo>
                                      <a:pt x="1736943" y="122997"/>
                                      <a:pt x="1734571" y="139127"/>
                                      <a:pt x="1738365" y="152406"/>
                                    </a:cubicBezTo>
                                    <a:cubicBezTo>
                                      <a:pt x="1741275" y="162590"/>
                                      <a:pt x="1741796" y="174280"/>
                                      <a:pt x="1748413" y="182551"/>
                                    </a:cubicBezTo>
                                    <a:cubicBezTo>
                                      <a:pt x="1755957" y="191981"/>
                                      <a:pt x="1768510" y="195949"/>
                                      <a:pt x="1778558" y="202648"/>
                                    </a:cubicBezTo>
                                    <a:cubicBezTo>
                                      <a:pt x="1785257" y="222745"/>
                                      <a:pt x="1777759" y="259456"/>
                                      <a:pt x="1798655" y="262938"/>
                                    </a:cubicBezTo>
                                    <a:cubicBezTo>
                                      <a:pt x="1818752" y="266287"/>
                                      <a:pt x="1838967" y="268990"/>
                                      <a:pt x="1858945" y="272986"/>
                                    </a:cubicBezTo>
                                    <a:cubicBezTo>
                                      <a:pt x="1872487" y="275694"/>
                                      <a:pt x="1885385" y="281785"/>
                                      <a:pt x="1899138" y="283035"/>
                                    </a:cubicBezTo>
                                    <a:cubicBezTo>
                                      <a:pt x="1959273" y="288502"/>
                                      <a:pt x="2019719" y="289734"/>
                                      <a:pt x="2080009" y="293083"/>
                                    </a:cubicBezTo>
                                    <a:cubicBezTo>
                                      <a:pt x="2090057" y="299782"/>
                                      <a:pt x="2102202" y="304091"/>
                                      <a:pt x="2110154" y="313180"/>
                                    </a:cubicBezTo>
                                    <a:cubicBezTo>
                                      <a:pt x="2126059" y="331357"/>
                                      <a:pt x="2150347" y="373470"/>
                                      <a:pt x="2150347" y="373470"/>
                                    </a:cubicBezTo>
                                    <a:cubicBezTo>
                                      <a:pt x="2153696" y="383518"/>
                                      <a:pt x="2154520" y="394802"/>
                                      <a:pt x="2160395" y="403615"/>
                                    </a:cubicBezTo>
                                    <a:cubicBezTo>
                                      <a:pt x="2186180" y="442292"/>
                                      <a:pt x="2205890" y="438877"/>
                                      <a:pt x="2250831" y="453857"/>
                                    </a:cubicBezTo>
                                    <a:cubicBezTo>
                                      <a:pt x="2319736" y="476825"/>
                                      <a:pt x="2234217" y="449703"/>
                                      <a:pt x="2331217" y="473953"/>
                                    </a:cubicBezTo>
                                    <a:cubicBezTo>
                                      <a:pt x="2341493" y="476522"/>
                                      <a:pt x="2351314" y="480652"/>
                                      <a:pt x="2361363" y="484002"/>
                                    </a:cubicBezTo>
                                    <a:cubicBezTo>
                                      <a:pt x="2388158" y="564389"/>
                                      <a:pt x="2347965" y="470604"/>
                                      <a:pt x="2401556" y="524195"/>
                                    </a:cubicBezTo>
                                    <a:cubicBezTo>
                                      <a:pt x="2418635" y="541274"/>
                                      <a:pt x="2424670" y="567406"/>
                                      <a:pt x="2441749" y="584485"/>
                                    </a:cubicBezTo>
                                    <a:lnTo>
                                      <a:pt x="2471894" y="614630"/>
                                    </a:lnTo>
                                    <a:cubicBezTo>
                                      <a:pt x="2482429" y="646234"/>
                                      <a:pt x="2479830" y="653414"/>
                                      <a:pt x="2512088" y="674920"/>
                                    </a:cubicBezTo>
                                    <a:cubicBezTo>
                                      <a:pt x="2520901" y="680795"/>
                                      <a:pt x="2532759" y="680232"/>
                                      <a:pt x="2542233" y="684969"/>
                                    </a:cubicBezTo>
                                    <a:cubicBezTo>
                                      <a:pt x="2553035" y="690370"/>
                                      <a:pt x="2561342" y="700160"/>
                                      <a:pt x="2572378" y="705065"/>
                                    </a:cubicBezTo>
                                    <a:cubicBezTo>
                                      <a:pt x="2591736" y="713668"/>
                                      <a:pt x="2632668" y="725162"/>
                                      <a:pt x="2632668" y="725162"/>
                                    </a:cubicBezTo>
                                    <a:cubicBezTo>
                                      <a:pt x="2642716" y="731861"/>
                                      <a:pt x="2650901" y="743274"/>
                                      <a:pt x="2662813" y="745259"/>
                                    </a:cubicBezTo>
                                    <a:cubicBezTo>
                                      <a:pt x="2679452" y="748032"/>
                                      <a:pt x="2712606" y="722112"/>
                                      <a:pt x="2723103" y="715114"/>
                                    </a:cubicBezTo>
                                    <a:cubicBezTo>
                                      <a:pt x="2750810" y="718577"/>
                                      <a:pt x="2802657" y="719721"/>
                                      <a:pt x="2833635" y="735210"/>
                                    </a:cubicBezTo>
                                    <a:cubicBezTo>
                                      <a:pt x="2899380" y="768082"/>
                                      <a:pt x="2827264" y="741010"/>
                                      <a:pt x="2893925" y="785452"/>
                                    </a:cubicBezTo>
                                    <a:cubicBezTo>
                                      <a:pt x="2902738" y="791327"/>
                                      <a:pt x="2914596" y="790764"/>
                                      <a:pt x="2924070" y="795501"/>
                                    </a:cubicBezTo>
                                    <a:cubicBezTo>
                                      <a:pt x="2934872" y="800902"/>
                                      <a:pt x="2943413" y="810196"/>
                                      <a:pt x="2954215" y="815597"/>
                                    </a:cubicBezTo>
                                    <a:cubicBezTo>
                                      <a:pt x="2963689" y="820334"/>
                                      <a:pt x="2975101" y="820502"/>
                                      <a:pt x="2984360" y="825646"/>
                                    </a:cubicBezTo>
                                    <a:cubicBezTo>
                                      <a:pt x="3005474" y="837376"/>
                                      <a:pt x="3024553" y="852441"/>
                                      <a:pt x="3044650" y="865839"/>
                                    </a:cubicBezTo>
                                    <a:lnTo>
                                      <a:pt x="3074795" y="885936"/>
                                    </a:lnTo>
                                    <a:cubicBezTo>
                                      <a:pt x="3081494" y="895984"/>
                                      <a:pt x="3084651" y="909680"/>
                                      <a:pt x="3094892" y="916081"/>
                                    </a:cubicBezTo>
                                    <a:cubicBezTo>
                                      <a:pt x="3112856" y="927308"/>
                                      <a:pt x="3155182" y="936178"/>
                                      <a:pt x="3155182" y="936178"/>
                                    </a:cubicBezTo>
                                    <a:cubicBezTo>
                                      <a:pt x="3165230" y="946226"/>
                                      <a:pt x="3176230" y="955406"/>
                                      <a:pt x="3185327" y="966323"/>
                                    </a:cubicBezTo>
                                    <a:cubicBezTo>
                                      <a:pt x="3200467" y="984490"/>
                                      <a:pt x="3218744" y="1003245"/>
                                      <a:pt x="3195376" y="1026613"/>
                                    </a:cubicBezTo>
                                    <a:cubicBezTo>
                                      <a:pt x="3187886" y="1034103"/>
                                      <a:pt x="3175279" y="1033312"/>
                                      <a:pt x="3165231" y="1036661"/>
                                    </a:cubicBezTo>
                                    <a:cubicBezTo>
                                      <a:pt x="3147796" y="1088963"/>
                                      <a:pt x="3146548" y="1059623"/>
                                      <a:pt x="3215472" y="1076854"/>
                                    </a:cubicBezTo>
                                    <a:cubicBezTo>
                                      <a:pt x="3236024" y="1081992"/>
                                      <a:pt x="3275763" y="1096951"/>
                                      <a:pt x="3275763" y="1096951"/>
                                    </a:cubicBezTo>
                                    <a:cubicBezTo>
                                      <a:pt x="3279112" y="1106999"/>
                                      <a:pt x="3279194" y="1118825"/>
                                      <a:pt x="3285811" y="1127096"/>
                                    </a:cubicBezTo>
                                    <a:cubicBezTo>
                                      <a:pt x="3293355" y="1136526"/>
                                      <a:pt x="3314360" y="1135222"/>
                                      <a:pt x="3315956" y="1147193"/>
                                    </a:cubicBezTo>
                                    <a:cubicBezTo>
                                      <a:pt x="3329808" y="1251082"/>
                                      <a:pt x="3313725" y="1245438"/>
                                      <a:pt x="3295859" y="1307967"/>
                                    </a:cubicBezTo>
                                    <a:cubicBezTo>
                                      <a:pt x="3291567" y="1322990"/>
                                      <a:pt x="3283793" y="1362244"/>
                                      <a:pt x="3275763" y="1378305"/>
                                    </a:cubicBezTo>
                                    <a:cubicBezTo>
                                      <a:pt x="3270362" y="1389107"/>
                                      <a:pt x="3262365" y="1398402"/>
                                      <a:pt x="3255666" y="1408450"/>
                                    </a:cubicBezTo>
                                    <a:cubicBezTo>
                                      <a:pt x="3262855" y="1444399"/>
                                      <a:pt x="3259936" y="1462962"/>
                                      <a:pt x="3285811" y="1488837"/>
                                    </a:cubicBezTo>
                                    <a:cubicBezTo>
                                      <a:pt x="3294350" y="1497376"/>
                                      <a:pt x="3305908" y="1502235"/>
                                      <a:pt x="3315956" y="1508934"/>
                                    </a:cubicBezTo>
                                    <a:cubicBezTo>
                                      <a:pt x="3319305" y="1518982"/>
                                      <a:pt x="3321267" y="1529605"/>
                                      <a:pt x="3326004" y="1539079"/>
                                    </a:cubicBezTo>
                                    <a:cubicBezTo>
                                      <a:pt x="3331405" y="1549881"/>
                                      <a:pt x="3344603" y="1557241"/>
                                      <a:pt x="3346101" y="1569224"/>
                                    </a:cubicBezTo>
                                    <a:cubicBezTo>
                                      <a:pt x="3348306" y="1586863"/>
                                      <a:pt x="3332567" y="1629923"/>
                                      <a:pt x="3326004" y="1649610"/>
                                    </a:cubicBezTo>
                                    <a:cubicBezTo>
                                      <a:pt x="3329354" y="1666357"/>
                                      <a:pt x="3327579" y="1685023"/>
                                      <a:pt x="3336053" y="1699852"/>
                                    </a:cubicBezTo>
                                    <a:cubicBezTo>
                                      <a:pt x="3342045" y="1710337"/>
                                      <a:pt x="3358654" y="1710519"/>
                                      <a:pt x="3366198" y="1719949"/>
                                    </a:cubicBezTo>
                                    <a:cubicBezTo>
                                      <a:pt x="3372815" y="1728220"/>
                                      <a:pt x="3372897" y="1740046"/>
                                      <a:pt x="3376246" y="1750094"/>
                                    </a:cubicBezTo>
                                    <a:cubicBezTo>
                                      <a:pt x="3364080" y="1786594"/>
                                      <a:pt x="3376790" y="1780239"/>
                                      <a:pt x="3346101" y="178023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7" name="Freeform 317"/>
                            <wps:cNvSpPr/>
                            <wps:spPr>
                              <a:xfrm>
                                <a:off x="232271" y="947294"/>
                                <a:ext cx="4421275" cy="4222201"/>
                              </a:xfrm>
                              <a:custGeom>
                                <a:avLst/>
                                <a:gdLst>
                                  <a:gd name="connsiteX0" fmla="*/ 532563 w 4421275"/>
                                  <a:gd name="connsiteY0" fmla="*/ 1046921 h 4222201"/>
                                  <a:gd name="connsiteX1" fmla="*/ 522514 w 4421275"/>
                                  <a:gd name="connsiteY1" fmla="*/ 996680 h 4222201"/>
                                  <a:gd name="connsiteX2" fmla="*/ 492369 w 4421275"/>
                                  <a:gd name="connsiteY2" fmla="*/ 976583 h 4222201"/>
                                  <a:gd name="connsiteX3" fmla="*/ 432079 w 4421275"/>
                                  <a:gd name="connsiteY3" fmla="*/ 956486 h 4222201"/>
                                  <a:gd name="connsiteX4" fmla="*/ 401934 w 4421275"/>
                                  <a:gd name="connsiteY4" fmla="*/ 946438 h 4222201"/>
                                  <a:gd name="connsiteX5" fmla="*/ 311499 w 4421275"/>
                                  <a:gd name="connsiteY5" fmla="*/ 936390 h 4222201"/>
                                  <a:gd name="connsiteX6" fmla="*/ 221064 w 4421275"/>
                                  <a:gd name="connsiteY6" fmla="*/ 886148 h 4222201"/>
                                  <a:gd name="connsiteX7" fmla="*/ 200967 w 4421275"/>
                                  <a:gd name="connsiteY7" fmla="*/ 856003 h 4222201"/>
                                  <a:gd name="connsiteX8" fmla="*/ 211016 w 4421275"/>
                                  <a:gd name="connsiteY8" fmla="*/ 805761 h 4222201"/>
                                  <a:gd name="connsiteX9" fmla="*/ 221064 w 4421275"/>
                                  <a:gd name="connsiteY9" fmla="*/ 745471 h 4222201"/>
                                  <a:gd name="connsiteX10" fmla="*/ 231112 w 4421275"/>
                                  <a:gd name="connsiteY10" fmla="*/ 715326 h 4222201"/>
                                  <a:gd name="connsiteX11" fmla="*/ 261257 w 4421275"/>
                                  <a:gd name="connsiteY11" fmla="*/ 614842 h 4222201"/>
                                  <a:gd name="connsiteX12" fmla="*/ 271306 w 4421275"/>
                                  <a:gd name="connsiteY12" fmla="*/ 584697 h 4222201"/>
                                  <a:gd name="connsiteX13" fmla="*/ 281354 w 4421275"/>
                                  <a:gd name="connsiteY13" fmla="*/ 534456 h 4222201"/>
                                  <a:gd name="connsiteX14" fmla="*/ 291402 w 4421275"/>
                                  <a:gd name="connsiteY14" fmla="*/ 474165 h 4222201"/>
                                  <a:gd name="connsiteX15" fmla="*/ 301451 w 4421275"/>
                                  <a:gd name="connsiteY15" fmla="*/ 444020 h 4222201"/>
                                  <a:gd name="connsiteX16" fmla="*/ 271306 w 4421275"/>
                                  <a:gd name="connsiteY16" fmla="*/ 293295 h 4222201"/>
                                  <a:gd name="connsiteX17" fmla="*/ 251209 w 4421275"/>
                                  <a:gd name="connsiteY17" fmla="*/ 263150 h 4222201"/>
                                  <a:gd name="connsiteX18" fmla="*/ 442128 w 4421275"/>
                                  <a:gd name="connsiteY18" fmla="*/ 233005 h 4222201"/>
                                  <a:gd name="connsiteX19" fmla="*/ 472273 w 4421275"/>
                                  <a:gd name="connsiteY19" fmla="*/ 222957 h 4222201"/>
                                  <a:gd name="connsiteX20" fmla="*/ 602901 w 4421275"/>
                                  <a:gd name="connsiteY20" fmla="*/ 212908 h 4222201"/>
                                  <a:gd name="connsiteX21" fmla="*/ 663191 w 4421275"/>
                                  <a:gd name="connsiteY21" fmla="*/ 172715 h 4222201"/>
                                  <a:gd name="connsiteX22" fmla="*/ 753627 w 4421275"/>
                                  <a:gd name="connsiteY22" fmla="*/ 132521 h 4222201"/>
                                  <a:gd name="connsiteX23" fmla="*/ 763675 w 4421275"/>
                                  <a:gd name="connsiteY23" fmla="*/ 102376 h 4222201"/>
                                  <a:gd name="connsiteX24" fmla="*/ 793820 w 4421275"/>
                                  <a:gd name="connsiteY24" fmla="*/ 82280 h 4222201"/>
                                  <a:gd name="connsiteX25" fmla="*/ 783772 w 4421275"/>
                                  <a:gd name="connsiteY25" fmla="*/ 42086 h 4222201"/>
                                  <a:gd name="connsiteX26" fmla="*/ 793820 w 4421275"/>
                                  <a:gd name="connsiteY26" fmla="*/ 1893 h 4222201"/>
                                  <a:gd name="connsiteX27" fmla="*/ 823965 w 4421275"/>
                                  <a:gd name="connsiteY27" fmla="*/ 11941 h 4222201"/>
                                  <a:gd name="connsiteX28" fmla="*/ 884255 w 4421275"/>
                                  <a:gd name="connsiteY28" fmla="*/ 52135 h 4222201"/>
                                  <a:gd name="connsiteX29" fmla="*/ 1045029 w 4421275"/>
                                  <a:gd name="connsiteY29" fmla="*/ 72231 h 4222201"/>
                                  <a:gd name="connsiteX30" fmla="*/ 1115367 w 4421275"/>
                                  <a:gd name="connsiteY30" fmla="*/ 92328 h 4222201"/>
                                  <a:gd name="connsiteX31" fmla="*/ 1155561 w 4421275"/>
                                  <a:gd name="connsiteY31" fmla="*/ 132521 h 4222201"/>
                                  <a:gd name="connsiteX32" fmla="*/ 1215851 w 4421275"/>
                                  <a:gd name="connsiteY32" fmla="*/ 172715 h 4222201"/>
                                  <a:gd name="connsiteX33" fmla="*/ 1336431 w 4421275"/>
                                  <a:gd name="connsiteY33" fmla="*/ 233005 h 4222201"/>
                                  <a:gd name="connsiteX34" fmla="*/ 1366576 w 4421275"/>
                                  <a:gd name="connsiteY34" fmla="*/ 253102 h 4222201"/>
                                  <a:gd name="connsiteX35" fmla="*/ 1396721 w 4421275"/>
                                  <a:gd name="connsiteY35" fmla="*/ 273198 h 4222201"/>
                                  <a:gd name="connsiteX36" fmla="*/ 1416818 w 4421275"/>
                                  <a:gd name="connsiteY36" fmla="*/ 303343 h 4222201"/>
                                  <a:gd name="connsiteX37" fmla="*/ 1477108 w 4421275"/>
                                  <a:gd name="connsiteY37" fmla="*/ 323440 h 4222201"/>
                                  <a:gd name="connsiteX38" fmla="*/ 1527350 w 4421275"/>
                                  <a:gd name="connsiteY38" fmla="*/ 373682 h 4222201"/>
                                  <a:gd name="connsiteX39" fmla="*/ 1557495 w 4421275"/>
                                  <a:gd name="connsiteY39" fmla="*/ 393779 h 4222201"/>
                                  <a:gd name="connsiteX40" fmla="*/ 1597688 w 4421275"/>
                                  <a:gd name="connsiteY40" fmla="*/ 454069 h 4222201"/>
                                  <a:gd name="connsiteX41" fmla="*/ 1617785 w 4421275"/>
                                  <a:gd name="connsiteY41" fmla="*/ 484214 h 4222201"/>
                                  <a:gd name="connsiteX42" fmla="*/ 1647930 w 4421275"/>
                                  <a:gd name="connsiteY42" fmla="*/ 494262 h 4222201"/>
                                  <a:gd name="connsiteX43" fmla="*/ 1708220 w 4421275"/>
                                  <a:gd name="connsiteY43" fmla="*/ 534456 h 4222201"/>
                                  <a:gd name="connsiteX44" fmla="*/ 1798655 w 4421275"/>
                                  <a:gd name="connsiteY44" fmla="*/ 514359 h 4222201"/>
                                  <a:gd name="connsiteX45" fmla="*/ 1828800 w 4421275"/>
                                  <a:gd name="connsiteY45" fmla="*/ 504311 h 4222201"/>
                                  <a:gd name="connsiteX46" fmla="*/ 1889090 w 4421275"/>
                                  <a:gd name="connsiteY46" fmla="*/ 524407 h 4222201"/>
                                  <a:gd name="connsiteX47" fmla="*/ 1979525 w 4421275"/>
                                  <a:gd name="connsiteY47" fmla="*/ 564601 h 4222201"/>
                                  <a:gd name="connsiteX48" fmla="*/ 2100106 w 4421275"/>
                                  <a:gd name="connsiteY48" fmla="*/ 574649 h 4222201"/>
                                  <a:gd name="connsiteX49" fmla="*/ 2170444 w 4421275"/>
                                  <a:gd name="connsiteY49" fmla="*/ 544504 h 4222201"/>
                                  <a:gd name="connsiteX50" fmla="*/ 2230734 w 4421275"/>
                                  <a:gd name="connsiteY50" fmla="*/ 524407 h 4222201"/>
                                  <a:gd name="connsiteX51" fmla="*/ 2291024 w 4421275"/>
                                  <a:gd name="connsiteY51" fmla="*/ 564601 h 4222201"/>
                                  <a:gd name="connsiteX52" fmla="*/ 2341266 w 4421275"/>
                                  <a:gd name="connsiteY52" fmla="*/ 634939 h 4222201"/>
                                  <a:gd name="connsiteX53" fmla="*/ 2351314 w 4421275"/>
                                  <a:gd name="connsiteY53" fmla="*/ 665084 h 4222201"/>
                                  <a:gd name="connsiteX54" fmla="*/ 2411605 w 4421275"/>
                                  <a:gd name="connsiteY54" fmla="*/ 695229 h 4222201"/>
                                  <a:gd name="connsiteX55" fmla="*/ 2532185 w 4421275"/>
                                  <a:gd name="connsiteY55" fmla="*/ 685181 h 4222201"/>
                                  <a:gd name="connsiteX56" fmla="*/ 2562330 w 4421275"/>
                                  <a:gd name="connsiteY56" fmla="*/ 675132 h 4222201"/>
                                  <a:gd name="connsiteX57" fmla="*/ 2572378 w 4421275"/>
                                  <a:gd name="connsiteY57" fmla="*/ 644987 h 4222201"/>
                                  <a:gd name="connsiteX58" fmla="*/ 2592475 w 4421275"/>
                                  <a:gd name="connsiteY58" fmla="*/ 614842 h 4222201"/>
                                  <a:gd name="connsiteX59" fmla="*/ 2602523 w 4421275"/>
                                  <a:gd name="connsiteY59" fmla="*/ 584697 h 4222201"/>
                                  <a:gd name="connsiteX60" fmla="*/ 2632668 w 4421275"/>
                                  <a:gd name="connsiteY60" fmla="*/ 574649 h 4222201"/>
                                  <a:gd name="connsiteX61" fmla="*/ 2662813 w 4421275"/>
                                  <a:gd name="connsiteY61" fmla="*/ 554552 h 4222201"/>
                                  <a:gd name="connsiteX62" fmla="*/ 2672862 w 4421275"/>
                                  <a:gd name="connsiteY62" fmla="*/ 524407 h 4222201"/>
                                  <a:gd name="connsiteX63" fmla="*/ 2763297 w 4421275"/>
                                  <a:gd name="connsiteY63" fmla="*/ 454069 h 4222201"/>
                                  <a:gd name="connsiteX64" fmla="*/ 2823587 w 4421275"/>
                                  <a:gd name="connsiteY64" fmla="*/ 413875 h 4222201"/>
                                  <a:gd name="connsiteX65" fmla="*/ 2863780 w 4421275"/>
                                  <a:gd name="connsiteY65" fmla="*/ 353585 h 4222201"/>
                                  <a:gd name="connsiteX66" fmla="*/ 2883877 w 4421275"/>
                                  <a:gd name="connsiteY66" fmla="*/ 323440 h 4222201"/>
                                  <a:gd name="connsiteX67" fmla="*/ 2914022 w 4421275"/>
                                  <a:gd name="connsiteY67" fmla="*/ 303343 h 4222201"/>
                                  <a:gd name="connsiteX68" fmla="*/ 2964264 w 4421275"/>
                                  <a:gd name="connsiteY68" fmla="*/ 243053 h 4222201"/>
                                  <a:gd name="connsiteX69" fmla="*/ 2974312 w 4421275"/>
                                  <a:gd name="connsiteY69" fmla="*/ 202860 h 4222201"/>
                                  <a:gd name="connsiteX70" fmla="*/ 2984361 w 4421275"/>
                                  <a:gd name="connsiteY70" fmla="*/ 142570 h 4222201"/>
                                  <a:gd name="connsiteX71" fmla="*/ 3004457 w 4421275"/>
                                  <a:gd name="connsiteY71" fmla="*/ 112425 h 4222201"/>
                                  <a:gd name="connsiteX72" fmla="*/ 3235569 w 4421275"/>
                                  <a:gd name="connsiteY72" fmla="*/ 112425 h 4222201"/>
                                  <a:gd name="connsiteX73" fmla="*/ 3336053 w 4421275"/>
                                  <a:gd name="connsiteY73" fmla="*/ 122473 h 4222201"/>
                                  <a:gd name="connsiteX74" fmla="*/ 3376246 w 4421275"/>
                                  <a:gd name="connsiteY74" fmla="*/ 132521 h 4222201"/>
                                  <a:gd name="connsiteX75" fmla="*/ 3426488 w 4421275"/>
                                  <a:gd name="connsiteY75" fmla="*/ 192812 h 4222201"/>
                                  <a:gd name="connsiteX76" fmla="*/ 3456633 w 4421275"/>
                                  <a:gd name="connsiteY76" fmla="*/ 212908 h 4222201"/>
                                  <a:gd name="connsiteX77" fmla="*/ 3386295 w 4421275"/>
                                  <a:gd name="connsiteY77" fmla="*/ 323440 h 4222201"/>
                                  <a:gd name="connsiteX78" fmla="*/ 3326005 w 4421275"/>
                                  <a:gd name="connsiteY78" fmla="*/ 343537 h 4222201"/>
                                  <a:gd name="connsiteX79" fmla="*/ 3295860 w 4421275"/>
                                  <a:gd name="connsiteY79" fmla="*/ 353585 h 4222201"/>
                                  <a:gd name="connsiteX80" fmla="*/ 3326005 w 4421275"/>
                                  <a:gd name="connsiteY80" fmla="*/ 373682 h 4222201"/>
                                  <a:gd name="connsiteX81" fmla="*/ 3356150 w 4421275"/>
                                  <a:gd name="connsiteY81" fmla="*/ 383730 h 4222201"/>
                                  <a:gd name="connsiteX82" fmla="*/ 3416440 w 4421275"/>
                                  <a:gd name="connsiteY82" fmla="*/ 423924 h 4222201"/>
                                  <a:gd name="connsiteX83" fmla="*/ 3446585 w 4421275"/>
                                  <a:gd name="connsiteY83" fmla="*/ 444020 h 4222201"/>
                                  <a:gd name="connsiteX84" fmla="*/ 3476730 w 4421275"/>
                                  <a:gd name="connsiteY84" fmla="*/ 464117 h 4222201"/>
                                  <a:gd name="connsiteX85" fmla="*/ 3506875 w 4421275"/>
                                  <a:gd name="connsiteY85" fmla="*/ 484214 h 4222201"/>
                                  <a:gd name="connsiteX86" fmla="*/ 3707842 w 4421275"/>
                                  <a:gd name="connsiteY86" fmla="*/ 474165 h 4222201"/>
                                  <a:gd name="connsiteX87" fmla="*/ 3768132 w 4421275"/>
                                  <a:gd name="connsiteY87" fmla="*/ 454069 h 4222201"/>
                                  <a:gd name="connsiteX88" fmla="*/ 3928906 w 4421275"/>
                                  <a:gd name="connsiteY88" fmla="*/ 484214 h 4222201"/>
                                  <a:gd name="connsiteX89" fmla="*/ 3938954 w 4421275"/>
                                  <a:gd name="connsiteY89" fmla="*/ 514359 h 4222201"/>
                                  <a:gd name="connsiteX90" fmla="*/ 3918857 w 4421275"/>
                                  <a:gd name="connsiteY90" fmla="*/ 544504 h 4222201"/>
                                  <a:gd name="connsiteX91" fmla="*/ 3888712 w 4421275"/>
                                  <a:gd name="connsiteY91" fmla="*/ 554552 h 4222201"/>
                                  <a:gd name="connsiteX92" fmla="*/ 3878664 w 4421275"/>
                                  <a:gd name="connsiteY92" fmla="*/ 584697 h 4222201"/>
                                  <a:gd name="connsiteX93" fmla="*/ 3828422 w 4421275"/>
                                  <a:gd name="connsiteY93" fmla="*/ 624891 h 4222201"/>
                                  <a:gd name="connsiteX94" fmla="*/ 4019341 w 4421275"/>
                                  <a:gd name="connsiteY94" fmla="*/ 644987 h 4222201"/>
                                  <a:gd name="connsiteX95" fmla="*/ 4119824 w 4421275"/>
                                  <a:gd name="connsiteY95" fmla="*/ 614842 h 4222201"/>
                                  <a:gd name="connsiteX96" fmla="*/ 4149969 w 4421275"/>
                                  <a:gd name="connsiteY96" fmla="*/ 604794 h 4222201"/>
                                  <a:gd name="connsiteX97" fmla="*/ 4180114 w 4421275"/>
                                  <a:gd name="connsiteY97" fmla="*/ 594746 h 4222201"/>
                                  <a:gd name="connsiteX98" fmla="*/ 4230356 w 4421275"/>
                                  <a:gd name="connsiteY98" fmla="*/ 584697 h 4222201"/>
                                  <a:gd name="connsiteX99" fmla="*/ 4320791 w 4421275"/>
                                  <a:gd name="connsiteY99" fmla="*/ 554552 h 4222201"/>
                                  <a:gd name="connsiteX100" fmla="*/ 4350936 w 4421275"/>
                                  <a:gd name="connsiteY100" fmla="*/ 544504 h 4222201"/>
                                  <a:gd name="connsiteX101" fmla="*/ 4401178 w 4421275"/>
                                  <a:gd name="connsiteY101" fmla="*/ 504311 h 4222201"/>
                                  <a:gd name="connsiteX102" fmla="*/ 4421275 w 4421275"/>
                                  <a:gd name="connsiteY102" fmla="*/ 534456 h 4222201"/>
                                  <a:gd name="connsiteX103" fmla="*/ 4411227 w 4421275"/>
                                  <a:gd name="connsiteY103" fmla="*/ 574649 h 4222201"/>
                                  <a:gd name="connsiteX104" fmla="*/ 4350936 w 4421275"/>
                                  <a:gd name="connsiteY104" fmla="*/ 594746 h 4222201"/>
                                  <a:gd name="connsiteX105" fmla="*/ 4300695 w 4421275"/>
                                  <a:gd name="connsiteY105" fmla="*/ 644987 h 4222201"/>
                                  <a:gd name="connsiteX106" fmla="*/ 4280598 w 4421275"/>
                                  <a:gd name="connsiteY106" fmla="*/ 675132 h 4222201"/>
                                  <a:gd name="connsiteX107" fmla="*/ 4190163 w 4421275"/>
                                  <a:gd name="connsiteY107" fmla="*/ 725374 h 4222201"/>
                                  <a:gd name="connsiteX108" fmla="*/ 3949002 w 4421275"/>
                                  <a:gd name="connsiteY108" fmla="*/ 735423 h 4222201"/>
                                  <a:gd name="connsiteX109" fmla="*/ 3758084 w 4421275"/>
                                  <a:gd name="connsiteY109" fmla="*/ 725374 h 4222201"/>
                                  <a:gd name="connsiteX110" fmla="*/ 3697794 w 4421275"/>
                                  <a:gd name="connsiteY110" fmla="*/ 685181 h 4222201"/>
                                  <a:gd name="connsiteX111" fmla="*/ 3506875 w 4421275"/>
                                  <a:gd name="connsiteY111" fmla="*/ 675132 h 4222201"/>
                                  <a:gd name="connsiteX112" fmla="*/ 3446585 w 4421275"/>
                                  <a:gd name="connsiteY112" fmla="*/ 655036 h 4222201"/>
                                  <a:gd name="connsiteX113" fmla="*/ 3356150 w 4421275"/>
                                  <a:gd name="connsiteY113" fmla="*/ 604794 h 4222201"/>
                                  <a:gd name="connsiteX114" fmla="*/ 3235569 w 4421275"/>
                                  <a:gd name="connsiteY114" fmla="*/ 614842 h 4222201"/>
                                  <a:gd name="connsiteX115" fmla="*/ 3175279 w 4421275"/>
                                  <a:gd name="connsiteY115" fmla="*/ 634939 h 4222201"/>
                                  <a:gd name="connsiteX116" fmla="*/ 3145134 w 4421275"/>
                                  <a:gd name="connsiteY116" fmla="*/ 655036 h 4222201"/>
                                  <a:gd name="connsiteX117" fmla="*/ 3104941 w 4421275"/>
                                  <a:gd name="connsiteY117" fmla="*/ 665084 h 4222201"/>
                                  <a:gd name="connsiteX118" fmla="*/ 2883877 w 4421275"/>
                                  <a:gd name="connsiteY118" fmla="*/ 675132 h 4222201"/>
                                  <a:gd name="connsiteX119" fmla="*/ 2823587 w 4421275"/>
                                  <a:gd name="connsiteY119" fmla="*/ 685181 h 4222201"/>
                                  <a:gd name="connsiteX120" fmla="*/ 2793442 w 4421275"/>
                                  <a:gd name="connsiteY120" fmla="*/ 695229 h 4222201"/>
                                  <a:gd name="connsiteX121" fmla="*/ 2733152 w 4421275"/>
                                  <a:gd name="connsiteY121" fmla="*/ 705278 h 4222201"/>
                                  <a:gd name="connsiteX122" fmla="*/ 2692958 w 4421275"/>
                                  <a:gd name="connsiteY122" fmla="*/ 715326 h 4222201"/>
                                  <a:gd name="connsiteX123" fmla="*/ 2662813 w 4421275"/>
                                  <a:gd name="connsiteY123" fmla="*/ 735423 h 4222201"/>
                                  <a:gd name="connsiteX124" fmla="*/ 2632668 w 4421275"/>
                                  <a:gd name="connsiteY124" fmla="*/ 765568 h 4222201"/>
                                  <a:gd name="connsiteX125" fmla="*/ 2562330 w 4421275"/>
                                  <a:gd name="connsiteY125" fmla="*/ 795713 h 4222201"/>
                                  <a:gd name="connsiteX126" fmla="*/ 2522136 w 4421275"/>
                                  <a:gd name="connsiteY126" fmla="*/ 825858 h 4222201"/>
                                  <a:gd name="connsiteX127" fmla="*/ 2461846 w 4421275"/>
                                  <a:gd name="connsiteY127" fmla="*/ 845954 h 4222201"/>
                                  <a:gd name="connsiteX128" fmla="*/ 2391508 w 4421275"/>
                                  <a:gd name="connsiteY128" fmla="*/ 815809 h 4222201"/>
                                  <a:gd name="connsiteX129" fmla="*/ 2280976 w 4421275"/>
                                  <a:gd name="connsiteY129" fmla="*/ 795713 h 4222201"/>
                                  <a:gd name="connsiteX130" fmla="*/ 2250831 w 4421275"/>
                                  <a:gd name="connsiteY130" fmla="*/ 775616 h 4222201"/>
                                  <a:gd name="connsiteX131" fmla="*/ 2200589 w 4421275"/>
                                  <a:gd name="connsiteY131" fmla="*/ 715326 h 4222201"/>
                                  <a:gd name="connsiteX132" fmla="*/ 2190541 w 4421275"/>
                                  <a:gd name="connsiteY132" fmla="*/ 665084 h 4222201"/>
                                  <a:gd name="connsiteX133" fmla="*/ 2130251 w 4421275"/>
                                  <a:gd name="connsiteY133" fmla="*/ 644987 h 4222201"/>
                                  <a:gd name="connsiteX134" fmla="*/ 1828800 w 4421275"/>
                                  <a:gd name="connsiteY134" fmla="*/ 655036 h 4222201"/>
                                  <a:gd name="connsiteX135" fmla="*/ 1798655 w 4421275"/>
                                  <a:gd name="connsiteY135" fmla="*/ 665084 h 4222201"/>
                                  <a:gd name="connsiteX136" fmla="*/ 1758462 w 4421275"/>
                                  <a:gd name="connsiteY136" fmla="*/ 675132 h 4222201"/>
                                  <a:gd name="connsiteX137" fmla="*/ 1728317 w 4421275"/>
                                  <a:gd name="connsiteY137" fmla="*/ 695229 h 4222201"/>
                                  <a:gd name="connsiteX138" fmla="*/ 1698172 w 4421275"/>
                                  <a:gd name="connsiteY138" fmla="*/ 705278 h 4222201"/>
                                  <a:gd name="connsiteX139" fmla="*/ 1637882 w 4421275"/>
                                  <a:gd name="connsiteY139" fmla="*/ 745471 h 4222201"/>
                                  <a:gd name="connsiteX140" fmla="*/ 1617785 w 4421275"/>
                                  <a:gd name="connsiteY140" fmla="*/ 775616 h 4222201"/>
                                  <a:gd name="connsiteX141" fmla="*/ 1607736 w 4421275"/>
                                  <a:gd name="connsiteY141" fmla="*/ 805761 h 4222201"/>
                                  <a:gd name="connsiteX142" fmla="*/ 1577591 w 4421275"/>
                                  <a:gd name="connsiteY142" fmla="*/ 815809 h 4222201"/>
                                  <a:gd name="connsiteX143" fmla="*/ 1547446 w 4421275"/>
                                  <a:gd name="connsiteY143" fmla="*/ 835906 h 4222201"/>
                                  <a:gd name="connsiteX144" fmla="*/ 1517301 w 4421275"/>
                                  <a:gd name="connsiteY144" fmla="*/ 866051 h 4222201"/>
                                  <a:gd name="connsiteX145" fmla="*/ 1457011 w 4421275"/>
                                  <a:gd name="connsiteY145" fmla="*/ 886148 h 4222201"/>
                                  <a:gd name="connsiteX146" fmla="*/ 1426866 w 4421275"/>
                                  <a:gd name="connsiteY146" fmla="*/ 906245 h 4222201"/>
                                  <a:gd name="connsiteX147" fmla="*/ 1296238 w 4421275"/>
                                  <a:gd name="connsiteY147" fmla="*/ 926341 h 4222201"/>
                                  <a:gd name="connsiteX148" fmla="*/ 1165609 w 4421275"/>
                                  <a:gd name="connsiteY148" fmla="*/ 946438 h 4222201"/>
                                  <a:gd name="connsiteX149" fmla="*/ 1155561 w 4421275"/>
                                  <a:gd name="connsiteY149" fmla="*/ 906245 h 4222201"/>
                                  <a:gd name="connsiteX150" fmla="*/ 1085222 w 4421275"/>
                                  <a:gd name="connsiteY150" fmla="*/ 916293 h 4222201"/>
                                  <a:gd name="connsiteX151" fmla="*/ 1055077 w 4421275"/>
                                  <a:gd name="connsiteY151" fmla="*/ 926341 h 4222201"/>
                                  <a:gd name="connsiteX152" fmla="*/ 1004835 w 4421275"/>
                                  <a:gd name="connsiteY152" fmla="*/ 936390 h 4222201"/>
                                  <a:gd name="connsiteX153" fmla="*/ 1034980 w 4421275"/>
                                  <a:gd name="connsiteY153" fmla="*/ 1006728 h 4222201"/>
                                  <a:gd name="connsiteX154" fmla="*/ 1065125 w 4421275"/>
                                  <a:gd name="connsiteY154" fmla="*/ 1026825 h 4222201"/>
                                  <a:gd name="connsiteX155" fmla="*/ 1065125 w 4421275"/>
                                  <a:gd name="connsiteY155" fmla="*/ 1117260 h 4222201"/>
                                  <a:gd name="connsiteX156" fmla="*/ 1014884 w 4421275"/>
                                  <a:gd name="connsiteY156" fmla="*/ 1127308 h 4222201"/>
                                  <a:gd name="connsiteX157" fmla="*/ 954594 w 4421275"/>
                                  <a:gd name="connsiteY157" fmla="*/ 1157453 h 4222201"/>
                                  <a:gd name="connsiteX158" fmla="*/ 924449 w 4421275"/>
                                  <a:gd name="connsiteY158" fmla="*/ 1167502 h 4222201"/>
                                  <a:gd name="connsiteX159" fmla="*/ 894304 w 4421275"/>
                                  <a:gd name="connsiteY159" fmla="*/ 1187598 h 4222201"/>
                                  <a:gd name="connsiteX160" fmla="*/ 834013 w 4421275"/>
                                  <a:gd name="connsiteY160" fmla="*/ 1207695 h 4222201"/>
                                  <a:gd name="connsiteX161" fmla="*/ 834013 w 4421275"/>
                                  <a:gd name="connsiteY161" fmla="*/ 1288082 h 4222201"/>
                                  <a:gd name="connsiteX162" fmla="*/ 803868 w 4421275"/>
                                  <a:gd name="connsiteY162" fmla="*/ 1278034 h 4222201"/>
                                  <a:gd name="connsiteX163" fmla="*/ 723482 w 4421275"/>
                                  <a:gd name="connsiteY163" fmla="*/ 1207695 h 4222201"/>
                                  <a:gd name="connsiteX164" fmla="*/ 643095 w 4421275"/>
                                  <a:gd name="connsiteY164" fmla="*/ 1217743 h 4222201"/>
                                  <a:gd name="connsiteX165" fmla="*/ 622998 w 4421275"/>
                                  <a:gd name="connsiteY165" fmla="*/ 1257937 h 4222201"/>
                                  <a:gd name="connsiteX166" fmla="*/ 653143 w 4421275"/>
                                  <a:gd name="connsiteY166" fmla="*/ 1267985 h 4222201"/>
                                  <a:gd name="connsiteX167" fmla="*/ 703385 w 4421275"/>
                                  <a:gd name="connsiteY167" fmla="*/ 1318227 h 4222201"/>
                                  <a:gd name="connsiteX168" fmla="*/ 733530 w 4421275"/>
                                  <a:gd name="connsiteY168" fmla="*/ 1338324 h 4222201"/>
                                  <a:gd name="connsiteX169" fmla="*/ 763675 w 4421275"/>
                                  <a:gd name="connsiteY169" fmla="*/ 1368469 h 4222201"/>
                                  <a:gd name="connsiteX170" fmla="*/ 783772 w 4421275"/>
                                  <a:gd name="connsiteY170" fmla="*/ 1438807 h 4222201"/>
                                  <a:gd name="connsiteX171" fmla="*/ 803868 w 4421275"/>
                                  <a:gd name="connsiteY171" fmla="*/ 1468952 h 4222201"/>
                                  <a:gd name="connsiteX172" fmla="*/ 884255 w 4421275"/>
                                  <a:gd name="connsiteY172" fmla="*/ 1489049 h 4222201"/>
                                  <a:gd name="connsiteX173" fmla="*/ 984739 w 4421275"/>
                                  <a:gd name="connsiteY173" fmla="*/ 1569436 h 4222201"/>
                                  <a:gd name="connsiteX174" fmla="*/ 1014884 w 4421275"/>
                                  <a:gd name="connsiteY174" fmla="*/ 1579484 h 4222201"/>
                                  <a:gd name="connsiteX175" fmla="*/ 1045029 w 4421275"/>
                                  <a:gd name="connsiteY175" fmla="*/ 1589532 h 4222201"/>
                                  <a:gd name="connsiteX176" fmla="*/ 1145512 w 4421275"/>
                                  <a:gd name="connsiteY176" fmla="*/ 1579484 h 4222201"/>
                                  <a:gd name="connsiteX177" fmla="*/ 1165609 w 4421275"/>
                                  <a:gd name="connsiteY177" fmla="*/ 1519194 h 4222201"/>
                                  <a:gd name="connsiteX178" fmla="*/ 1215851 w 4421275"/>
                                  <a:gd name="connsiteY178" fmla="*/ 1529242 h 4222201"/>
                                  <a:gd name="connsiteX179" fmla="*/ 1245996 w 4421275"/>
                                  <a:gd name="connsiteY179" fmla="*/ 1549339 h 4222201"/>
                                  <a:gd name="connsiteX180" fmla="*/ 1276141 w 4421275"/>
                                  <a:gd name="connsiteY180" fmla="*/ 1559387 h 4222201"/>
                                  <a:gd name="connsiteX181" fmla="*/ 1366576 w 4421275"/>
                                  <a:gd name="connsiteY181" fmla="*/ 1609629 h 4222201"/>
                                  <a:gd name="connsiteX182" fmla="*/ 1386673 w 4421275"/>
                                  <a:gd name="connsiteY182" fmla="*/ 1669919 h 4222201"/>
                                  <a:gd name="connsiteX183" fmla="*/ 1396721 w 4421275"/>
                                  <a:gd name="connsiteY183" fmla="*/ 1700064 h 4222201"/>
                                  <a:gd name="connsiteX184" fmla="*/ 1416818 w 4421275"/>
                                  <a:gd name="connsiteY184" fmla="*/ 1780451 h 4222201"/>
                                  <a:gd name="connsiteX185" fmla="*/ 1446963 w 4421275"/>
                                  <a:gd name="connsiteY185" fmla="*/ 1901031 h 4222201"/>
                                  <a:gd name="connsiteX186" fmla="*/ 1467060 w 4421275"/>
                                  <a:gd name="connsiteY186" fmla="*/ 1931176 h 4222201"/>
                                  <a:gd name="connsiteX187" fmla="*/ 1477108 w 4421275"/>
                                  <a:gd name="connsiteY187" fmla="*/ 2041708 h 4222201"/>
                                  <a:gd name="connsiteX188" fmla="*/ 1467060 w 4421275"/>
                                  <a:gd name="connsiteY188" fmla="*/ 2081902 h 4222201"/>
                                  <a:gd name="connsiteX189" fmla="*/ 1376624 w 4421275"/>
                                  <a:gd name="connsiteY189" fmla="*/ 2132143 h 4222201"/>
                                  <a:gd name="connsiteX190" fmla="*/ 1336431 w 4421275"/>
                                  <a:gd name="connsiteY190" fmla="*/ 2192434 h 4222201"/>
                                  <a:gd name="connsiteX191" fmla="*/ 1316334 w 4421275"/>
                                  <a:gd name="connsiteY191" fmla="*/ 2222579 h 4222201"/>
                                  <a:gd name="connsiteX192" fmla="*/ 1256044 w 4421275"/>
                                  <a:gd name="connsiteY192" fmla="*/ 2262772 h 4222201"/>
                                  <a:gd name="connsiteX193" fmla="*/ 1225899 w 4421275"/>
                                  <a:gd name="connsiteY193" fmla="*/ 2323062 h 4222201"/>
                                  <a:gd name="connsiteX194" fmla="*/ 1245996 w 4421275"/>
                                  <a:gd name="connsiteY194" fmla="*/ 2353207 h 4222201"/>
                                  <a:gd name="connsiteX195" fmla="*/ 1306286 w 4421275"/>
                                  <a:gd name="connsiteY195" fmla="*/ 2373304 h 4222201"/>
                                  <a:gd name="connsiteX196" fmla="*/ 1336431 w 4421275"/>
                                  <a:gd name="connsiteY196" fmla="*/ 2383352 h 4222201"/>
                                  <a:gd name="connsiteX197" fmla="*/ 1366576 w 4421275"/>
                                  <a:gd name="connsiteY197" fmla="*/ 2393401 h 4222201"/>
                                  <a:gd name="connsiteX198" fmla="*/ 1446963 w 4421275"/>
                                  <a:gd name="connsiteY198" fmla="*/ 2413497 h 4222201"/>
                                  <a:gd name="connsiteX199" fmla="*/ 1477108 w 4421275"/>
                                  <a:gd name="connsiteY199" fmla="*/ 2433594 h 4222201"/>
                                  <a:gd name="connsiteX200" fmla="*/ 1547446 w 4421275"/>
                                  <a:gd name="connsiteY200" fmla="*/ 2453691 h 4222201"/>
                                  <a:gd name="connsiteX201" fmla="*/ 1577591 w 4421275"/>
                                  <a:gd name="connsiteY201" fmla="*/ 2463739 h 4222201"/>
                                  <a:gd name="connsiteX202" fmla="*/ 1587640 w 4421275"/>
                                  <a:gd name="connsiteY202" fmla="*/ 2493884 h 4222201"/>
                                  <a:gd name="connsiteX203" fmla="*/ 1627833 w 4421275"/>
                                  <a:gd name="connsiteY203" fmla="*/ 2503932 h 4222201"/>
                                  <a:gd name="connsiteX204" fmla="*/ 1657978 w 4421275"/>
                                  <a:gd name="connsiteY204" fmla="*/ 2513981 h 4222201"/>
                                  <a:gd name="connsiteX205" fmla="*/ 1718268 w 4421275"/>
                                  <a:gd name="connsiteY205" fmla="*/ 2554174 h 4222201"/>
                                  <a:gd name="connsiteX206" fmla="*/ 1748413 w 4421275"/>
                                  <a:gd name="connsiteY206" fmla="*/ 2614464 h 4222201"/>
                                  <a:gd name="connsiteX207" fmla="*/ 1778558 w 4421275"/>
                                  <a:gd name="connsiteY207" fmla="*/ 2634561 h 4222201"/>
                                  <a:gd name="connsiteX208" fmla="*/ 1838849 w 4421275"/>
                                  <a:gd name="connsiteY208" fmla="*/ 2724996 h 4222201"/>
                                  <a:gd name="connsiteX209" fmla="*/ 1858945 w 4421275"/>
                                  <a:gd name="connsiteY209" fmla="*/ 2755141 h 4222201"/>
                                  <a:gd name="connsiteX210" fmla="*/ 1879042 w 4421275"/>
                                  <a:gd name="connsiteY210" fmla="*/ 2815431 h 4222201"/>
                                  <a:gd name="connsiteX211" fmla="*/ 1969477 w 4421275"/>
                                  <a:gd name="connsiteY211" fmla="*/ 2885770 h 4222201"/>
                                  <a:gd name="connsiteX212" fmla="*/ 2009671 w 4421275"/>
                                  <a:gd name="connsiteY212" fmla="*/ 2895818 h 4222201"/>
                                  <a:gd name="connsiteX213" fmla="*/ 2059912 w 4421275"/>
                                  <a:gd name="connsiteY213" fmla="*/ 2885770 h 4222201"/>
                                  <a:gd name="connsiteX214" fmla="*/ 2039816 w 4421275"/>
                                  <a:gd name="connsiteY214" fmla="*/ 2855625 h 4222201"/>
                                  <a:gd name="connsiteX215" fmla="*/ 2100106 w 4421275"/>
                                  <a:gd name="connsiteY215" fmla="*/ 2825480 h 4222201"/>
                                  <a:gd name="connsiteX216" fmla="*/ 2120202 w 4421275"/>
                                  <a:gd name="connsiteY216" fmla="*/ 2855625 h 4222201"/>
                                  <a:gd name="connsiteX217" fmla="*/ 2150347 w 4421275"/>
                                  <a:gd name="connsiteY217" fmla="*/ 2865673 h 4222201"/>
                                  <a:gd name="connsiteX218" fmla="*/ 2160396 w 4421275"/>
                                  <a:gd name="connsiteY218" fmla="*/ 2895818 h 4222201"/>
                                  <a:gd name="connsiteX219" fmla="*/ 2210638 w 4421275"/>
                                  <a:gd name="connsiteY219" fmla="*/ 2946060 h 4222201"/>
                                  <a:gd name="connsiteX220" fmla="*/ 2260879 w 4421275"/>
                                  <a:gd name="connsiteY220" fmla="*/ 3026447 h 4222201"/>
                                  <a:gd name="connsiteX221" fmla="*/ 2311121 w 4421275"/>
                                  <a:gd name="connsiteY221" fmla="*/ 3076689 h 4222201"/>
                                  <a:gd name="connsiteX222" fmla="*/ 2361363 w 4421275"/>
                                  <a:gd name="connsiteY222" fmla="*/ 3116882 h 4222201"/>
                                  <a:gd name="connsiteX223" fmla="*/ 2371411 w 4421275"/>
                                  <a:gd name="connsiteY223" fmla="*/ 3167124 h 4222201"/>
                                  <a:gd name="connsiteX224" fmla="*/ 2391508 w 4421275"/>
                                  <a:gd name="connsiteY224" fmla="*/ 3227414 h 4222201"/>
                                  <a:gd name="connsiteX225" fmla="*/ 2411605 w 4421275"/>
                                  <a:gd name="connsiteY225" fmla="*/ 3287704 h 4222201"/>
                                  <a:gd name="connsiteX226" fmla="*/ 2431701 w 4421275"/>
                                  <a:gd name="connsiteY226" fmla="*/ 3347994 h 4222201"/>
                                  <a:gd name="connsiteX227" fmla="*/ 2441750 w 4421275"/>
                                  <a:gd name="connsiteY227" fmla="*/ 3378139 h 4222201"/>
                                  <a:gd name="connsiteX228" fmla="*/ 2451798 w 4421275"/>
                                  <a:gd name="connsiteY228" fmla="*/ 3468574 h 4222201"/>
                                  <a:gd name="connsiteX229" fmla="*/ 2471895 w 4421275"/>
                                  <a:gd name="connsiteY229" fmla="*/ 3528864 h 4222201"/>
                                  <a:gd name="connsiteX230" fmla="*/ 2481943 w 4421275"/>
                                  <a:gd name="connsiteY230" fmla="*/ 3749928 h 4222201"/>
                                  <a:gd name="connsiteX231" fmla="*/ 2502040 w 4421275"/>
                                  <a:gd name="connsiteY231" fmla="*/ 3780073 h 4222201"/>
                                  <a:gd name="connsiteX232" fmla="*/ 2532185 w 4421275"/>
                                  <a:gd name="connsiteY232" fmla="*/ 3840363 h 4222201"/>
                                  <a:gd name="connsiteX233" fmla="*/ 2562330 w 4421275"/>
                                  <a:gd name="connsiteY233" fmla="*/ 3850412 h 4222201"/>
                                  <a:gd name="connsiteX234" fmla="*/ 2582427 w 4421275"/>
                                  <a:gd name="connsiteY234" fmla="*/ 3880557 h 4222201"/>
                                  <a:gd name="connsiteX235" fmla="*/ 2612572 w 4421275"/>
                                  <a:gd name="connsiteY235" fmla="*/ 3900653 h 4222201"/>
                                  <a:gd name="connsiteX236" fmla="*/ 2632668 w 4421275"/>
                                  <a:gd name="connsiteY236" fmla="*/ 3960943 h 4222201"/>
                                  <a:gd name="connsiteX237" fmla="*/ 2642717 w 4421275"/>
                                  <a:gd name="connsiteY237" fmla="*/ 3991089 h 4222201"/>
                                  <a:gd name="connsiteX238" fmla="*/ 2652765 w 4421275"/>
                                  <a:gd name="connsiteY238" fmla="*/ 4021234 h 4222201"/>
                                  <a:gd name="connsiteX239" fmla="*/ 2642717 w 4421275"/>
                                  <a:gd name="connsiteY239" fmla="*/ 4151862 h 4222201"/>
                                  <a:gd name="connsiteX240" fmla="*/ 2612572 w 4421275"/>
                                  <a:gd name="connsiteY240" fmla="*/ 4171959 h 4222201"/>
                                  <a:gd name="connsiteX241" fmla="*/ 2562330 w 4421275"/>
                                  <a:gd name="connsiteY241" fmla="*/ 4222201 h 4222201"/>
                                  <a:gd name="connsiteX242" fmla="*/ 2532185 w 4421275"/>
                                  <a:gd name="connsiteY242" fmla="*/ 4202104 h 4222201"/>
                                  <a:gd name="connsiteX243" fmla="*/ 2512088 w 4421275"/>
                                  <a:gd name="connsiteY243" fmla="*/ 4171959 h 4222201"/>
                                  <a:gd name="connsiteX244" fmla="*/ 2451798 w 4421275"/>
                                  <a:gd name="connsiteY244" fmla="*/ 4131765 h 4222201"/>
                                  <a:gd name="connsiteX245" fmla="*/ 2421653 w 4421275"/>
                                  <a:gd name="connsiteY245" fmla="*/ 4141814 h 4222201"/>
                                  <a:gd name="connsiteX246" fmla="*/ 2391508 w 4421275"/>
                                  <a:gd name="connsiteY246" fmla="*/ 4161911 h 4222201"/>
                                  <a:gd name="connsiteX247" fmla="*/ 2260879 w 4421275"/>
                                  <a:gd name="connsiteY247" fmla="*/ 4151862 h 4222201"/>
                                  <a:gd name="connsiteX248" fmla="*/ 2240783 w 4421275"/>
                                  <a:gd name="connsiteY248" fmla="*/ 4121717 h 4222201"/>
                                  <a:gd name="connsiteX249" fmla="*/ 2200589 w 4421275"/>
                                  <a:gd name="connsiteY249" fmla="*/ 4061427 h 4222201"/>
                                  <a:gd name="connsiteX250" fmla="*/ 2160396 w 4421275"/>
                                  <a:gd name="connsiteY250" fmla="*/ 4051379 h 4222201"/>
                                  <a:gd name="connsiteX251" fmla="*/ 2100106 w 4421275"/>
                                  <a:gd name="connsiteY251" fmla="*/ 4021234 h 4222201"/>
                                  <a:gd name="connsiteX252" fmla="*/ 2130251 w 4421275"/>
                                  <a:gd name="connsiteY252" fmla="*/ 3991089 h 4222201"/>
                                  <a:gd name="connsiteX253" fmla="*/ 2150347 w 4421275"/>
                                  <a:gd name="connsiteY253" fmla="*/ 3960943 h 4222201"/>
                                  <a:gd name="connsiteX254" fmla="*/ 2090057 w 4421275"/>
                                  <a:gd name="connsiteY254" fmla="*/ 3920750 h 4222201"/>
                                  <a:gd name="connsiteX255" fmla="*/ 2019719 w 4421275"/>
                                  <a:gd name="connsiteY255" fmla="*/ 3910702 h 4222201"/>
                                  <a:gd name="connsiteX256" fmla="*/ 1989574 w 4421275"/>
                                  <a:gd name="connsiteY256" fmla="*/ 3900653 h 4222201"/>
                                  <a:gd name="connsiteX257" fmla="*/ 1969477 w 4421275"/>
                                  <a:gd name="connsiteY257" fmla="*/ 3870508 h 4222201"/>
                                  <a:gd name="connsiteX258" fmla="*/ 1919235 w 4421275"/>
                                  <a:gd name="connsiteY258" fmla="*/ 3860460 h 4222201"/>
                                  <a:gd name="connsiteX259" fmla="*/ 1889090 w 4421275"/>
                                  <a:gd name="connsiteY259" fmla="*/ 3850412 h 4222201"/>
                                  <a:gd name="connsiteX260" fmla="*/ 1808704 w 4421275"/>
                                  <a:gd name="connsiteY260" fmla="*/ 3840363 h 4222201"/>
                                  <a:gd name="connsiteX261" fmla="*/ 1778558 w 4421275"/>
                                  <a:gd name="connsiteY261" fmla="*/ 3860460 h 4222201"/>
                                  <a:gd name="connsiteX262" fmla="*/ 1768510 w 4421275"/>
                                  <a:gd name="connsiteY262" fmla="*/ 3890605 h 4222201"/>
                                  <a:gd name="connsiteX263" fmla="*/ 1718268 w 4421275"/>
                                  <a:gd name="connsiteY263" fmla="*/ 3940847 h 4222201"/>
                                  <a:gd name="connsiteX264" fmla="*/ 1657978 w 4421275"/>
                                  <a:gd name="connsiteY264" fmla="*/ 3960943 h 4222201"/>
                                  <a:gd name="connsiteX265" fmla="*/ 1627833 w 4421275"/>
                                  <a:gd name="connsiteY265" fmla="*/ 3950895 h 4222201"/>
                                  <a:gd name="connsiteX266" fmla="*/ 1587640 w 4421275"/>
                                  <a:gd name="connsiteY266" fmla="*/ 3890605 h 4222201"/>
                                  <a:gd name="connsiteX267" fmla="*/ 1567543 w 4421275"/>
                                  <a:gd name="connsiteY267" fmla="*/ 3860460 h 4222201"/>
                                  <a:gd name="connsiteX268" fmla="*/ 1557495 w 4421275"/>
                                  <a:gd name="connsiteY268" fmla="*/ 3830315 h 4222201"/>
                                  <a:gd name="connsiteX269" fmla="*/ 1507253 w 4421275"/>
                                  <a:gd name="connsiteY269" fmla="*/ 3770025 h 4222201"/>
                                  <a:gd name="connsiteX270" fmla="*/ 1487156 w 4421275"/>
                                  <a:gd name="connsiteY270" fmla="*/ 3739880 h 4222201"/>
                                  <a:gd name="connsiteX271" fmla="*/ 1457011 w 4421275"/>
                                  <a:gd name="connsiteY271" fmla="*/ 3659493 h 4222201"/>
                                  <a:gd name="connsiteX272" fmla="*/ 1426866 w 4421275"/>
                                  <a:gd name="connsiteY272" fmla="*/ 3649445 h 4222201"/>
                                  <a:gd name="connsiteX273" fmla="*/ 1366576 w 4421275"/>
                                  <a:gd name="connsiteY273" fmla="*/ 3609251 h 4222201"/>
                                  <a:gd name="connsiteX274" fmla="*/ 1336431 w 4421275"/>
                                  <a:gd name="connsiteY274" fmla="*/ 3589154 h 4222201"/>
                                  <a:gd name="connsiteX275" fmla="*/ 1276141 w 4421275"/>
                                  <a:gd name="connsiteY275" fmla="*/ 3599203 h 4222201"/>
                                  <a:gd name="connsiteX276" fmla="*/ 1205802 w 4421275"/>
                                  <a:gd name="connsiteY276" fmla="*/ 3619300 h 4222201"/>
                                  <a:gd name="connsiteX277" fmla="*/ 1085222 w 4421275"/>
                                  <a:gd name="connsiteY277" fmla="*/ 3609251 h 4222201"/>
                                  <a:gd name="connsiteX278" fmla="*/ 1055077 w 4421275"/>
                                  <a:gd name="connsiteY278" fmla="*/ 3599203 h 4222201"/>
                                  <a:gd name="connsiteX279" fmla="*/ 1024932 w 4421275"/>
                                  <a:gd name="connsiteY279" fmla="*/ 3569058 h 4222201"/>
                                  <a:gd name="connsiteX280" fmla="*/ 994787 w 4421275"/>
                                  <a:gd name="connsiteY280" fmla="*/ 3448478 h 4222201"/>
                                  <a:gd name="connsiteX281" fmla="*/ 1024932 w 4421275"/>
                                  <a:gd name="connsiteY281" fmla="*/ 3438429 h 4222201"/>
                                  <a:gd name="connsiteX282" fmla="*/ 1095271 w 4421275"/>
                                  <a:gd name="connsiteY282" fmla="*/ 3458526 h 4222201"/>
                                  <a:gd name="connsiteX283" fmla="*/ 1085222 w 4421275"/>
                                  <a:gd name="connsiteY283" fmla="*/ 3398236 h 4222201"/>
                                  <a:gd name="connsiteX284" fmla="*/ 1055077 w 4421275"/>
                                  <a:gd name="connsiteY284" fmla="*/ 3378139 h 4222201"/>
                                  <a:gd name="connsiteX285" fmla="*/ 1034980 w 4421275"/>
                                  <a:gd name="connsiteY285" fmla="*/ 3347994 h 4222201"/>
                                  <a:gd name="connsiteX286" fmla="*/ 944545 w 4421275"/>
                                  <a:gd name="connsiteY286" fmla="*/ 3297752 h 4222201"/>
                                  <a:gd name="connsiteX287" fmla="*/ 894304 w 4421275"/>
                                  <a:gd name="connsiteY287" fmla="*/ 3287704 h 4222201"/>
                                  <a:gd name="connsiteX288" fmla="*/ 874207 w 4421275"/>
                                  <a:gd name="connsiteY288" fmla="*/ 3257559 h 4222201"/>
                                  <a:gd name="connsiteX289" fmla="*/ 904352 w 4421275"/>
                                  <a:gd name="connsiteY289" fmla="*/ 3237462 h 4222201"/>
                                  <a:gd name="connsiteX290" fmla="*/ 984739 w 4421275"/>
                                  <a:gd name="connsiteY290" fmla="*/ 3227414 h 4222201"/>
                                  <a:gd name="connsiteX291" fmla="*/ 994787 w 4421275"/>
                                  <a:gd name="connsiteY291" fmla="*/ 3197269 h 4222201"/>
                                  <a:gd name="connsiteX292" fmla="*/ 964642 w 4421275"/>
                                  <a:gd name="connsiteY292" fmla="*/ 3136979 h 4222201"/>
                                  <a:gd name="connsiteX293" fmla="*/ 954594 w 4421275"/>
                                  <a:gd name="connsiteY293" fmla="*/ 3106834 h 4222201"/>
                                  <a:gd name="connsiteX294" fmla="*/ 934497 w 4421275"/>
                                  <a:gd name="connsiteY294" fmla="*/ 3076689 h 4222201"/>
                                  <a:gd name="connsiteX295" fmla="*/ 924449 w 4421275"/>
                                  <a:gd name="connsiteY295" fmla="*/ 2996302 h 4222201"/>
                                  <a:gd name="connsiteX296" fmla="*/ 894304 w 4421275"/>
                                  <a:gd name="connsiteY296" fmla="*/ 2885770 h 4222201"/>
                                  <a:gd name="connsiteX297" fmla="*/ 884255 w 4421275"/>
                                  <a:gd name="connsiteY297" fmla="*/ 2845576 h 4222201"/>
                                  <a:gd name="connsiteX298" fmla="*/ 894304 w 4421275"/>
                                  <a:gd name="connsiteY298" fmla="*/ 2795335 h 4222201"/>
                                  <a:gd name="connsiteX299" fmla="*/ 974690 w 4421275"/>
                                  <a:gd name="connsiteY299" fmla="*/ 2815431 h 4222201"/>
                                  <a:gd name="connsiteX300" fmla="*/ 1034980 w 4421275"/>
                                  <a:gd name="connsiteY300" fmla="*/ 2795335 h 4222201"/>
                                  <a:gd name="connsiteX301" fmla="*/ 1065125 w 4421275"/>
                                  <a:gd name="connsiteY301" fmla="*/ 2785286 h 4222201"/>
                                  <a:gd name="connsiteX302" fmla="*/ 1055077 w 4421275"/>
                                  <a:gd name="connsiteY302" fmla="*/ 2684803 h 4222201"/>
                                  <a:gd name="connsiteX303" fmla="*/ 1024932 w 4421275"/>
                                  <a:gd name="connsiteY303" fmla="*/ 2664706 h 4222201"/>
                                  <a:gd name="connsiteX304" fmla="*/ 994787 w 4421275"/>
                                  <a:gd name="connsiteY304" fmla="*/ 2634561 h 4222201"/>
                                  <a:gd name="connsiteX305" fmla="*/ 944545 w 4421275"/>
                                  <a:gd name="connsiteY305" fmla="*/ 2483836 h 4222201"/>
                                  <a:gd name="connsiteX306" fmla="*/ 934497 w 4421275"/>
                                  <a:gd name="connsiteY306" fmla="*/ 2453691 h 4222201"/>
                                  <a:gd name="connsiteX307" fmla="*/ 924449 w 4421275"/>
                                  <a:gd name="connsiteY307" fmla="*/ 2423546 h 4222201"/>
                                  <a:gd name="connsiteX308" fmla="*/ 904352 w 4421275"/>
                                  <a:gd name="connsiteY308" fmla="*/ 2302965 h 4222201"/>
                                  <a:gd name="connsiteX309" fmla="*/ 894304 w 4421275"/>
                                  <a:gd name="connsiteY309" fmla="*/ 2272820 h 4222201"/>
                                  <a:gd name="connsiteX310" fmla="*/ 874207 w 4421275"/>
                                  <a:gd name="connsiteY310" fmla="*/ 2242675 h 4222201"/>
                                  <a:gd name="connsiteX311" fmla="*/ 813917 w 4421275"/>
                                  <a:gd name="connsiteY311" fmla="*/ 2202482 h 4222201"/>
                                  <a:gd name="connsiteX312" fmla="*/ 522514 w 4421275"/>
                                  <a:gd name="connsiteY312" fmla="*/ 2212530 h 4222201"/>
                                  <a:gd name="connsiteX313" fmla="*/ 301451 w 4421275"/>
                                  <a:gd name="connsiteY313" fmla="*/ 2212530 h 4222201"/>
                                  <a:gd name="connsiteX314" fmla="*/ 281354 w 4421275"/>
                                  <a:gd name="connsiteY314" fmla="*/ 2282869 h 4222201"/>
                                  <a:gd name="connsiteX315" fmla="*/ 271306 w 4421275"/>
                                  <a:gd name="connsiteY315" fmla="*/ 2333111 h 4222201"/>
                                  <a:gd name="connsiteX316" fmla="*/ 241161 w 4421275"/>
                                  <a:gd name="connsiteY316" fmla="*/ 2353207 h 4222201"/>
                                  <a:gd name="connsiteX317" fmla="*/ 140677 w 4421275"/>
                                  <a:gd name="connsiteY317" fmla="*/ 2383352 h 4222201"/>
                                  <a:gd name="connsiteX318" fmla="*/ 80387 w 4421275"/>
                                  <a:gd name="connsiteY318" fmla="*/ 2373304 h 4222201"/>
                                  <a:gd name="connsiteX319" fmla="*/ 60290 w 4421275"/>
                                  <a:gd name="connsiteY319" fmla="*/ 2343159 h 4222201"/>
                                  <a:gd name="connsiteX320" fmla="*/ 40194 w 4421275"/>
                                  <a:gd name="connsiteY320" fmla="*/ 2282869 h 4222201"/>
                                  <a:gd name="connsiteX321" fmla="*/ 30145 w 4421275"/>
                                  <a:gd name="connsiteY321" fmla="*/ 2252724 h 4222201"/>
                                  <a:gd name="connsiteX322" fmla="*/ 10049 w 4421275"/>
                                  <a:gd name="connsiteY322" fmla="*/ 2222579 h 4222201"/>
                                  <a:gd name="connsiteX323" fmla="*/ 0 w 4421275"/>
                                  <a:gd name="connsiteY323" fmla="*/ 2182385 h 4222201"/>
                                  <a:gd name="connsiteX324" fmla="*/ 10049 w 4421275"/>
                                  <a:gd name="connsiteY324" fmla="*/ 2122095 h 4222201"/>
                                  <a:gd name="connsiteX325" fmla="*/ 40194 w 4421275"/>
                                  <a:gd name="connsiteY325" fmla="*/ 2101998 h 4222201"/>
                                  <a:gd name="connsiteX326" fmla="*/ 281354 w 4421275"/>
                                  <a:gd name="connsiteY326" fmla="*/ 2091950 h 4222201"/>
                                  <a:gd name="connsiteX327" fmla="*/ 311499 w 4421275"/>
                                  <a:gd name="connsiteY327" fmla="*/ 2071853 h 4222201"/>
                                  <a:gd name="connsiteX328" fmla="*/ 321547 w 4421275"/>
                                  <a:gd name="connsiteY328" fmla="*/ 2041708 h 4222201"/>
                                  <a:gd name="connsiteX329" fmla="*/ 341644 w 4421275"/>
                                  <a:gd name="connsiteY329" fmla="*/ 2011563 h 4222201"/>
                                  <a:gd name="connsiteX330" fmla="*/ 331596 w 4421275"/>
                                  <a:gd name="connsiteY330" fmla="*/ 1971370 h 4222201"/>
                                  <a:gd name="connsiteX331" fmla="*/ 321547 w 4421275"/>
                                  <a:gd name="connsiteY331" fmla="*/ 1921128 h 4222201"/>
                                  <a:gd name="connsiteX332" fmla="*/ 291402 w 4421275"/>
                                  <a:gd name="connsiteY332" fmla="*/ 1901031 h 4222201"/>
                                  <a:gd name="connsiteX333" fmla="*/ 241161 w 4421275"/>
                                  <a:gd name="connsiteY333" fmla="*/ 1890983 h 4222201"/>
                                  <a:gd name="connsiteX334" fmla="*/ 211016 w 4421275"/>
                                  <a:gd name="connsiteY334" fmla="*/ 1880935 h 4222201"/>
                                  <a:gd name="connsiteX335" fmla="*/ 180871 w 4421275"/>
                                  <a:gd name="connsiteY335" fmla="*/ 1850790 h 4222201"/>
                                  <a:gd name="connsiteX336" fmla="*/ 160774 w 4421275"/>
                                  <a:gd name="connsiteY336" fmla="*/ 1790500 h 4222201"/>
                                  <a:gd name="connsiteX337" fmla="*/ 140677 w 4421275"/>
                                  <a:gd name="connsiteY337" fmla="*/ 1720161 h 4222201"/>
                                  <a:gd name="connsiteX338" fmla="*/ 150725 w 4421275"/>
                                  <a:gd name="connsiteY338" fmla="*/ 1649823 h 4222201"/>
                                  <a:gd name="connsiteX339" fmla="*/ 180871 w 4421275"/>
                                  <a:gd name="connsiteY339" fmla="*/ 1639774 h 4222201"/>
                                  <a:gd name="connsiteX340" fmla="*/ 291402 w 4421275"/>
                                  <a:gd name="connsiteY340" fmla="*/ 1649823 h 4222201"/>
                                  <a:gd name="connsiteX341" fmla="*/ 301451 w 4421275"/>
                                  <a:gd name="connsiteY341" fmla="*/ 1679968 h 4222201"/>
                                  <a:gd name="connsiteX342" fmla="*/ 361741 w 4421275"/>
                                  <a:gd name="connsiteY342" fmla="*/ 1730209 h 4222201"/>
                                  <a:gd name="connsiteX343" fmla="*/ 371789 w 4421275"/>
                                  <a:gd name="connsiteY343" fmla="*/ 1780451 h 4222201"/>
                                  <a:gd name="connsiteX344" fmla="*/ 381838 w 4421275"/>
                                  <a:gd name="connsiteY344" fmla="*/ 1810596 h 4222201"/>
                                  <a:gd name="connsiteX345" fmla="*/ 442128 w 4421275"/>
                                  <a:gd name="connsiteY345" fmla="*/ 1830693 h 4222201"/>
                                  <a:gd name="connsiteX346" fmla="*/ 472273 w 4421275"/>
                                  <a:gd name="connsiteY346" fmla="*/ 1820645 h 4222201"/>
                                  <a:gd name="connsiteX347" fmla="*/ 502418 w 4421275"/>
                                  <a:gd name="connsiteY347" fmla="*/ 1800548 h 4222201"/>
                                  <a:gd name="connsiteX348" fmla="*/ 532563 w 4421275"/>
                                  <a:gd name="connsiteY348" fmla="*/ 1740258 h 4222201"/>
                                  <a:gd name="connsiteX349" fmla="*/ 522514 w 4421275"/>
                                  <a:gd name="connsiteY349" fmla="*/ 1690016 h 4222201"/>
                                  <a:gd name="connsiteX350" fmla="*/ 452176 w 4421275"/>
                                  <a:gd name="connsiteY350" fmla="*/ 1679968 h 4222201"/>
                                  <a:gd name="connsiteX351" fmla="*/ 422031 w 4421275"/>
                                  <a:gd name="connsiteY351" fmla="*/ 1669919 h 4222201"/>
                                  <a:gd name="connsiteX352" fmla="*/ 401934 w 4421275"/>
                                  <a:gd name="connsiteY352" fmla="*/ 1609629 h 4222201"/>
                                  <a:gd name="connsiteX353" fmla="*/ 371789 w 4421275"/>
                                  <a:gd name="connsiteY353" fmla="*/ 1549339 h 4222201"/>
                                  <a:gd name="connsiteX354" fmla="*/ 311499 w 4421275"/>
                                  <a:gd name="connsiteY354" fmla="*/ 1509146 h 4222201"/>
                                  <a:gd name="connsiteX355" fmla="*/ 291402 w 4421275"/>
                                  <a:gd name="connsiteY355" fmla="*/ 1479001 h 4222201"/>
                                  <a:gd name="connsiteX356" fmla="*/ 231112 w 4421275"/>
                                  <a:gd name="connsiteY356" fmla="*/ 1458904 h 4222201"/>
                                  <a:gd name="connsiteX357" fmla="*/ 170822 w 4421275"/>
                                  <a:gd name="connsiteY357" fmla="*/ 1408662 h 4222201"/>
                                  <a:gd name="connsiteX358" fmla="*/ 140677 w 4421275"/>
                                  <a:gd name="connsiteY358" fmla="*/ 1388565 h 4222201"/>
                                  <a:gd name="connsiteX359" fmla="*/ 150725 w 4421275"/>
                                  <a:gd name="connsiteY359" fmla="*/ 1318227 h 4222201"/>
                                  <a:gd name="connsiteX360" fmla="*/ 180871 w 4421275"/>
                                  <a:gd name="connsiteY360" fmla="*/ 1328275 h 4222201"/>
                                  <a:gd name="connsiteX361" fmla="*/ 241161 w 4421275"/>
                                  <a:gd name="connsiteY361" fmla="*/ 1358420 h 4222201"/>
                                  <a:gd name="connsiteX362" fmla="*/ 291402 w 4421275"/>
                                  <a:gd name="connsiteY362" fmla="*/ 1348372 h 4222201"/>
                                  <a:gd name="connsiteX363" fmla="*/ 271306 w 4421275"/>
                                  <a:gd name="connsiteY363" fmla="*/ 1267985 h 4222201"/>
                                  <a:gd name="connsiteX364" fmla="*/ 231112 w 4421275"/>
                                  <a:gd name="connsiteY364" fmla="*/ 1207695 h 4222201"/>
                                  <a:gd name="connsiteX365" fmla="*/ 241161 w 4421275"/>
                                  <a:gd name="connsiteY365" fmla="*/ 1147405 h 4222201"/>
                                  <a:gd name="connsiteX366" fmla="*/ 361741 w 4421275"/>
                                  <a:gd name="connsiteY366" fmla="*/ 1137357 h 4222201"/>
                                  <a:gd name="connsiteX367" fmla="*/ 391886 w 4421275"/>
                                  <a:gd name="connsiteY367" fmla="*/ 1117260 h 4222201"/>
                                  <a:gd name="connsiteX368" fmla="*/ 422031 w 4421275"/>
                                  <a:gd name="connsiteY368" fmla="*/ 1107212 h 4222201"/>
                                  <a:gd name="connsiteX369" fmla="*/ 532563 w 4421275"/>
                                  <a:gd name="connsiteY369" fmla="*/ 1097163 h 4222201"/>
                                  <a:gd name="connsiteX370" fmla="*/ 532563 w 4421275"/>
                                  <a:gd name="connsiteY370" fmla="*/ 1046921 h 4222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Lst>
                                <a:rect l="l" t="t" r="r" b="b"/>
                                <a:pathLst>
                                  <a:path w="4421275" h="4222201">
                                    <a:moveTo>
                                      <a:pt x="532563" y="1046921"/>
                                    </a:moveTo>
                                    <a:cubicBezTo>
                                      <a:pt x="530888" y="1030174"/>
                                      <a:pt x="530988" y="1011508"/>
                                      <a:pt x="522514" y="996680"/>
                                    </a:cubicBezTo>
                                    <a:cubicBezTo>
                                      <a:pt x="516522" y="986195"/>
                                      <a:pt x="503405" y="981488"/>
                                      <a:pt x="492369" y="976583"/>
                                    </a:cubicBezTo>
                                    <a:cubicBezTo>
                                      <a:pt x="473011" y="967979"/>
                                      <a:pt x="452176" y="963185"/>
                                      <a:pt x="432079" y="956486"/>
                                    </a:cubicBezTo>
                                    <a:cubicBezTo>
                                      <a:pt x="422031" y="953137"/>
                                      <a:pt x="412461" y="947608"/>
                                      <a:pt x="401934" y="946438"/>
                                    </a:cubicBezTo>
                                    <a:lnTo>
                                      <a:pt x="311499" y="936390"/>
                                    </a:lnTo>
                                    <a:cubicBezTo>
                                      <a:pt x="242396" y="890321"/>
                                      <a:pt x="274123" y="903834"/>
                                      <a:pt x="221064" y="886148"/>
                                    </a:cubicBezTo>
                                    <a:cubicBezTo>
                                      <a:pt x="214365" y="876100"/>
                                      <a:pt x="202465" y="867986"/>
                                      <a:pt x="200967" y="856003"/>
                                    </a:cubicBezTo>
                                    <a:cubicBezTo>
                                      <a:pt x="198849" y="839056"/>
                                      <a:pt x="207961" y="822565"/>
                                      <a:pt x="211016" y="805761"/>
                                    </a:cubicBezTo>
                                    <a:cubicBezTo>
                                      <a:pt x="214661" y="785716"/>
                                      <a:pt x="216644" y="765360"/>
                                      <a:pt x="221064" y="745471"/>
                                    </a:cubicBezTo>
                                    <a:cubicBezTo>
                                      <a:pt x="223362" y="735131"/>
                                      <a:pt x="228202" y="725510"/>
                                      <a:pt x="231112" y="715326"/>
                                    </a:cubicBezTo>
                                    <a:cubicBezTo>
                                      <a:pt x="261478" y="609044"/>
                                      <a:pt x="213510" y="758082"/>
                                      <a:pt x="261257" y="614842"/>
                                    </a:cubicBezTo>
                                    <a:cubicBezTo>
                                      <a:pt x="264606" y="604794"/>
                                      <a:pt x="269229" y="595083"/>
                                      <a:pt x="271306" y="584697"/>
                                    </a:cubicBezTo>
                                    <a:cubicBezTo>
                                      <a:pt x="274655" y="567950"/>
                                      <a:pt x="278299" y="551259"/>
                                      <a:pt x="281354" y="534456"/>
                                    </a:cubicBezTo>
                                    <a:cubicBezTo>
                                      <a:pt x="284999" y="514410"/>
                                      <a:pt x="286982" y="494054"/>
                                      <a:pt x="291402" y="474165"/>
                                    </a:cubicBezTo>
                                    <a:cubicBezTo>
                                      <a:pt x="293700" y="463825"/>
                                      <a:pt x="298101" y="454068"/>
                                      <a:pt x="301451" y="444020"/>
                                    </a:cubicBezTo>
                                    <a:cubicBezTo>
                                      <a:pt x="297565" y="409048"/>
                                      <a:pt x="295055" y="328917"/>
                                      <a:pt x="271306" y="293295"/>
                                    </a:cubicBezTo>
                                    <a:lnTo>
                                      <a:pt x="251209" y="263150"/>
                                    </a:lnTo>
                                    <a:cubicBezTo>
                                      <a:pt x="352929" y="229243"/>
                                      <a:pt x="290378" y="244678"/>
                                      <a:pt x="442128" y="233005"/>
                                    </a:cubicBezTo>
                                    <a:cubicBezTo>
                                      <a:pt x="452176" y="229656"/>
                                      <a:pt x="461763" y="224271"/>
                                      <a:pt x="472273" y="222957"/>
                                    </a:cubicBezTo>
                                    <a:cubicBezTo>
                                      <a:pt x="515607" y="217540"/>
                                      <a:pt x="560668" y="224022"/>
                                      <a:pt x="602901" y="212908"/>
                                    </a:cubicBezTo>
                                    <a:cubicBezTo>
                                      <a:pt x="626259" y="206761"/>
                                      <a:pt x="640277" y="180353"/>
                                      <a:pt x="663191" y="172715"/>
                                    </a:cubicBezTo>
                                    <a:cubicBezTo>
                                      <a:pt x="734939" y="148799"/>
                                      <a:pt x="705856" y="164369"/>
                                      <a:pt x="753627" y="132521"/>
                                    </a:cubicBezTo>
                                    <a:cubicBezTo>
                                      <a:pt x="756976" y="122473"/>
                                      <a:pt x="757058" y="110647"/>
                                      <a:pt x="763675" y="102376"/>
                                    </a:cubicBezTo>
                                    <a:cubicBezTo>
                                      <a:pt x="771219" y="92946"/>
                                      <a:pt x="790001" y="93737"/>
                                      <a:pt x="793820" y="82280"/>
                                    </a:cubicBezTo>
                                    <a:cubicBezTo>
                                      <a:pt x="798187" y="69178"/>
                                      <a:pt x="787121" y="55484"/>
                                      <a:pt x="783772" y="42086"/>
                                    </a:cubicBezTo>
                                    <a:cubicBezTo>
                                      <a:pt x="787121" y="28688"/>
                                      <a:pt x="782772" y="10179"/>
                                      <a:pt x="793820" y="1893"/>
                                    </a:cubicBezTo>
                                    <a:cubicBezTo>
                                      <a:pt x="802293" y="-4462"/>
                                      <a:pt x="814706" y="6797"/>
                                      <a:pt x="823965" y="11941"/>
                                    </a:cubicBezTo>
                                    <a:cubicBezTo>
                                      <a:pt x="845079" y="23671"/>
                                      <a:pt x="861341" y="44497"/>
                                      <a:pt x="884255" y="52135"/>
                                    </a:cubicBezTo>
                                    <a:cubicBezTo>
                                      <a:pt x="955831" y="75993"/>
                                      <a:pt x="903839" y="61371"/>
                                      <a:pt x="1045029" y="72231"/>
                                    </a:cubicBezTo>
                                    <a:cubicBezTo>
                                      <a:pt x="1045374" y="72317"/>
                                      <a:pt x="1110563" y="87524"/>
                                      <a:pt x="1115367" y="92328"/>
                                    </a:cubicBezTo>
                                    <a:cubicBezTo>
                                      <a:pt x="1168959" y="145919"/>
                                      <a:pt x="1075175" y="105726"/>
                                      <a:pt x="1155561" y="132521"/>
                                    </a:cubicBezTo>
                                    <a:cubicBezTo>
                                      <a:pt x="1175658" y="145919"/>
                                      <a:pt x="1192937" y="165077"/>
                                      <a:pt x="1215851" y="172715"/>
                                    </a:cubicBezTo>
                                    <a:cubicBezTo>
                                      <a:pt x="1299053" y="200450"/>
                                      <a:pt x="1258516" y="181062"/>
                                      <a:pt x="1336431" y="233005"/>
                                    </a:cubicBezTo>
                                    <a:lnTo>
                                      <a:pt x="1366576" y="253102"/>
                                    </a:lnTo>
                                    <a:lnTo>
                                      <a:pt x="1396721" y="273198"/>
                                    </a:lnTo>
                                    <a:cubicBezTo>
                                      <a:pt x="1403420" y="283246"/>
                                      <a:pt x="1406577" y="296942"/>
                                      <a:pt x="1416818" y="303343"/>
                                    </a:cubicBezTo>
                                    <a:cubicBezTo>
                                      <a:pt x="1434782" y="314570"/>
                                      <a:pt x="1477108" y="323440"/>
                                      <a:pt x="1477108" y="323440"/>
                                    </a:cubicBezTo>
                                    <a:cubicBezTo>
                                      <a:pt x="1557495" y="377032"/>
                                      <a:pt x="1460361" y="306693"/>
                                      <a:pt x="1527350" y="373682"/>
                                    </a:cubicBezTo>
                                    <a:cubicBezTo>
                                      <a:pt x="1535889" y="382221"/>
                                      <a:pt x="1547447" y="387080"/>
                                      <a:pt x="1557495" y="393779"/>
                                    </a:cubicBezTo>
                                    <a:lnTo>
                                      <a:pt x="1597688" y="454069"/>
                                    </a:lnTo>
                                    <a:cubicBezTo>
                                      <a:pt x="1604387" y="464117"/>
                                      <a:pt x="1606328" y="480395"/>
                                      <a:pt x="1617785" y="484214"/>
                                    </a:cubicBezTo>
                                    <a:lnTo>
                                      <a:pt x="1647930" y="494262"/>
                                    </a:lnTo>
                                    <a:cubicBezTo>
                                      <a:pt x="1668027" y="507660"/>
                                      <a:pt x="1684536" y="539193"/>
                                      <a:pt x="1708220" y="534456"/>
                                    </a:cubicBezTo>
                                    <a:cubicBezTo>
                                      <a:pt x="1742749" y="527550"/>
                                      <a:pt x="1765548" y="523818"/>
                                      <a:pt x="1798655" y="514359"/>
                                    </a:cubicBezTo>
                                    <a:cubicBezTo>
                                      <a:pt x="1808839" y="511449"/>
                                      <a:pt x="1818752" y="507660"/>
                                      <a:pt x="1828800" y="504311"/>
                                    </a:cubicBezTo>
                                    <a:cubicBezTo>
                                      <a:pt x="1848897" y="511010"/>
                                      <a:pt x="1871464" y="512656"/>
                                      <a:pt x="1889090" y="524407"/>
                                    </a:cubicBezTo>
                                    <a:cubicBezTo>
                                      <a:pt x="1919331" y="544568"/>
                                      <a:pt x="1938527" y="561185"/>
                                      <a:pt x="1979525" y="564601"/>
                                    </a:cubicBezTo>
                                    <a:lnTo>
                                      <a:pt x="2100106" y="574649"/>
                                    </a:lnTo>
                                    <a:cubicBezTo>
                                      <a:pt x="2229447" y="617764"/>
                                      <a:pt x="2113633" y="601315"/>
                                      <a:pt x="2170444" y="544504"/>
                                    </a:cubicBezTo>
                                    <a:cubicBezTo>
                                      <a:pt x="2185423" y="529525"/>
                                      <a:pt x="2230734" y="524407"/>
                                      <a:pt x="2230734" y="524407"/>
                                    </a:cubicBezTo>
                                    <a:cubicBezTo>
                                      <a:pt x="2250831" y="537805"/>
                                      <a:pt x="2283386" y="541687"/>
                                      <a:pt x="2291024" y="564601"/>
                                    </a:cubicBezTo>
                                    <a:cubicBezTo>
                                      <a:pt x="2314470" y="634939"/>
                                      <a:pt x="2291024" y="618192"/>
                                      <a:pt x="2341266" y="634939"/>
                                    </a:cubicBezTo>
                                    <a:cubicBezTo>
                                      <a:pt x="2344615" y="644987"/>
                                      <a:pt x="2344697" y="656813"/>
                                      <a:pt x="2351314" y="665084"/>
                                    </a:cubicBezTo>
                                    <a:cubicBezTo>
                                      <a:pt x="2365481" y="682792"/>
                                      <a:pt x="2391746" y="688610"/>
                                      <a:pt x="2411605" y="695229"/>
                                    </a:cubicBezTo>
                                    <a:cubicBezTo>
                                      <a:pt x="2451798" y="691880"/>
                                      <a:pt x="2492206" y="690512"/>
                                      <a:pt x="2532185" y="685181"/>
                                    </a:cubicBezTo>
                                    <a:cubicBezTo>
                                      <a:pt x="2542684" y="683781"/>
                                      <a:pt x="2554840" y="682622"/>
                                      <a:pt x="2562330" y="675132"/>
                                    </a:cubicBezTo>
                                    <a:cubicBezTo>
                                      <a:pt x="2569819" y="667642"/>
                                      <a:pt x="2567641" y="654461"/>
                                      <a:pt x="2572378" y="644987"/>
                                    </a:cubicBezTo>
                                    <a:cubicBezTo>
                                      <a:pt x="2577779" y="634185"/>
                                      <a:pt x="2585776" y="624890"/>
                                      <a:pt x="2592475" y="614842"/>
                                    </a:cubicBezTo>
                                    <a:cubicBezTo>
                                      <a:pt x="2595824" y="604794"/>
                                      <a:pt x="2595033" y="592187"/>
                                      <a:pt x="2602523" y="584697"/>
                                    </a:cubicBezTo>
                                    <a:cubicBezTo>
                                      <a:pt x="2610013" y="577207"/>
                                      <a:pt x="2623194" y="579386"/>
                                      <a:pt x="2632668" y="574649"/>
                                    </a:cubicBezTo>
                                    <a:cubicBezTo>
                                      <a:pt x="2643470" y="569248"/>
                                      <a:pt x="2652765" y="561251"/>
                                      <a:pt x="2662813" y="554552"/>
                                    </a:cubicBezTo>
                                    <a:cubicBezTo>
                                      <a:pt x="2666163" y="544504"/>
                                      <a:pt x="2666359" y="532768"/>
                                      <a:pt x="2672862" y="524407"/>
                                    </a:cubicBezTo>
                                    <a:cubicBezTo>
                                      <a:pt x="2720309" y="463405"/>
                                      <a:pt x="2713767" y="470578"/>
                                      <a:pt x="2763297" y="454069"/>
                                    </a:cubicBezTo>
                                    <a:cubicBezTo>
                                      <a:pt x="2783394" y="440671"/>
                                      <a:pt x="2810189" y="433972"/>
                                      <a:pt x="2823587" y="413875"/>
                                    </a:cubicBezTo>
                                    <a:lnTo>
                                      <a:pt x="2863780" y="353585"/>
                                    </a:lnTo>
                                    <a:cubicBezTo>
                                      <a:pt x="2870479" y="343537"/>
                                      <a:pt x="2873829" y="330139"/>
                                      <a:pt x="2883877" y="323440"/>
                                    </a:cubicBezTo>
                                    <a:cubicBezTo>
                                      <a:pt x="2893925" y="316741"/>
                                      <a:pt x="2904744" y="311074"/>
                                      <a:pt x="2914022" y="303343"/>
                                    </a:cubicBezTo>
                                    <a:cubicBezTo>
                                      <a:pt x="2943035" y="279165"/>
                                      <a:pt x="2944503" y="272693"/>
                                      <a:pt x="2964264" y="243053"/>
                                    </a:cubicBezTo>
                                    <a:cubicBezTo>
                                      <a:pt x="2967613" y="229655"/>
                                      <a:pt x="2971604" y="216402"/>
                                      <a:pt x="2974312" y="202860"/>
                                    </a:cubicBezTo>
                                    <a:cubicBezTo>
                                      <a:pt x="2978308" y="182882"/>
                                      <a:pt x="2977918" y="161898"/>
                                      <a:pt x="2984361" y="142570"/>
                                    </a:cubicBezTo>
                                    <a:cubicBezTo>
                                      <a:pt x="2988180" y="131113"/>
                                      <a:pt x="2997758" y="122473"/>
                                      <a:pt x="3004457" y="112425"/>
                                    </a:cubicBezTo>
                                    <a:cubicBezTo>
                                      <a:pt x="3103244" y="145353"/>
                                      <a:pt x="2992292" y="112425"/>
                                      <a:pt x="3235569" y="112425"/>
                                    </a:cubicBezTo>
                                    <a:cubicBezTo>
                                      <a:pt x="3269231" y="112425"/>
                                      <a:pt x="3302558" y="119124"/>
                                      <a:pt x="3336053" y="122473"/>
                                    </a:cubicBezTo>
                                    <a:cubicBezTo>
                                      <a:pt x="3349451" y="125822"/>
                                      <a:pt x="3364256" y="125669"/>
                                      <a:pt x="3376246" y="132521"/>
                                    </a:cubicBezTo>
                                    <a:cubicBezTo>
                                      <a:pt x="3414655" y="154470"/>
                                      <a:pt x="3398742" y="165067"/>
                                      <a:pt x="3426488" y="192812"/>
                                    </a:cubicBezTo>
                                    <a:cubicBezTo>
                                      <a:pt x="3435027" y="201351"/>
                                      <a:pt x="3446585" y="206209"/>
                                      <a:pt x="3456633" y="212908"/>
                                    </a:cubicBezTo>
                                    <a:cubicBezTo>
                                      <a:pt x="3447091" y="279703"/>
                                      <a:pt x="3462292" y="298107"/>
                                      <a:pt x="3386295" y="323440"/>
                                    </a:cubicBezTo>
                                    <a:lnTo>
                                      <a:pt x="3326005" y="343537"/>
                                    </a:lnTo>
                                    <a:lnTo>
                                      <a:pt x="3295860" y="353585"/>
                                    </a:lnTo>
                                    <a:cubicBezTo>
                                      <a:pt x="3305908" y="360284"/>
                                      <a:pt x="3315203" y="368281"/>
                                      <a:pt x="3326005" y="373682"/>
                                    </a:cubicBezTo>
                                    <a:cubicBezTo>
                                      <a:pt x="3335479" y="378419"/>
                                      <a:pt x="3346891" y="378586"/>
                                      <a:pt x="3356150" y="383730"/>
                                    </a:cubicBezTo>
                                    <a:cubicBezTo>
                                      <a:pt x="3377264" y="395460"/>
                                      <a:pt x="3396343" y="410526"/>
                                      <a:pt x="3416440" y="423924"/>
                                    </a:cubicBezTo>
                                    <a:lnTo>
                                      <a:pt x="3446585" y="444020"/>
                                    </a:lnTo>
                                    <a:lnTo>
                                      <a:pt x="3476730" y="464117"/>
                                    </a:lnTo>
                                    <a:lnTo>
                                      <a:pt x="3506875" y="484214"/>
                                    </a:lnTo>
                                    <a:cubicBezTo>
                                      <a:pt x="3573864" y="480864"/>
                                      <a:pt x="3641211" y="481853"/>
                                      <a:pt x="3707842" y="474165"/>
                                    </a:cubicBezTo>
                                    <a:cubicBezTo>
                                      <a:pt x="3728886" y="471737"/>
                                      <a:pt x="3768132" y="454069"/>
                                      <a:pt x="3768132" y="454069"/>
                                    </a:cubicBezTo>
                                    <a:cubicBezTo>
                                      <a:pt x="3791254" y="455848"/>
                                      <a:pt x="3895483" y="442435"/>
                                      <a:pt x="3928906" y="484214"/>
                                    </a:cubicBezTo>
                                    <a:cubicBezTo>
                                      <a:pt x="3935523" y="492485"/>
                                      <a:pt x="3935605" y="504311"/>
                                      <a:pt x="3938954" y="514359"/>
                                    </a:cubicBezTo>
                                    <a:cubicBezTo>
                                      <a:pt x="3932255" y="524407"/>
                                      <a:pt x="3928287" y="536960"/>
                                      <a:pt x="3918857" y="544504"/>
                                    </a:cubicBezTo>
                                    <a:cubicBezTo>
                                      <a:pt x="3910586" y="551121"/>
                                      <a:pt x="3896202" y="547062"/>
                                      <a:pt x="3888712" y="554552"/>
                                    </a:cubicBezTo>
                                    <a:cubicBezTo>
                                      <a:pt x="3881222" y="562042"/>
                                      <a:pt x="3883401" y="575223"/>
                                      <a:pt x="3878664" y="584697"/>
                                    </a:cubicBezTo>
                                    <a:cubicBezTo>
                                      <a:pt x="3860484" y="621057"/>
                                      <a:pt x="3863190" y="613301"/>
                                      <a:pt x="3828422" y="624891"/>
                                    </a:cubicBezTo>
                                    <a:cubicBezTo>
                                      <a:pt x="3857183" y="711168"/>
                                      <a:pt x="3830085" y="662192"/>
                                      <a:pt x="4019341" y="644987"/>
                                    </a:cubicBezTo>
                                    <a:cubicBezTo>
                                      <a:pt x="4040225" y="643088"/>
                                      <a:pt x="4107577" y="618924"/>
                                      <a:pt x="4119824" y="614842"/>
                                    </a:cubicBezTo>
                                    <a:lnTo>
                                      <a:pt x="4149969" y="604794"/>
                                    </a:lnTo>
                                    <a:cubicBezTo>
                                      <a:pt x="4160017" y="601445"/>
                                      <a:pt x="4169728" y="596823"/>
                                      <a:pt x="4180114" y="594746"/>
                                    </a:cubicBezTo>
                                    <a:cubicBezTo>
                                      <a:pt x="4196861" y="591396"/>
                                      <a:pt x="4213879" y="589191"/>
                                      <a:pt x="4230356" y="584697"/>
                                    </a:cubicBezTo>
                                    <a:cubicBezTo>
                                      <a:pt x="4230403" y="584684"/>
                                      <a:pt x="4305696" y="559584"/>
                                      <a:pt x="4320791" y="554552"/>
                                    </a:cubicBezTo>
                                    <a:lnTo>
                                      <a:pt x="4350936" y="544504"/>
                                    </a:lnTo>
                                    <a:cubicBezTo>
                                      <a:pt x="4358601" y="533007"/>
                                      <a:pt x="4375633" y="494093"/>
                                      <a:pt x="4401178" y="504311"/>
                                    </a:cubicBezTo>
                                    <a:cubicBezTo>
                                      <a:pt x="4412391" y="508796"/>
                                      <a:pt x="4414576" y="524408"/>
                                      <a:pt x="4421275" y="534456"/>
                                    </a:cubicBezTo>
                                    <a:cubicBezTo>
                                      <a:pt x="4417926" y="547854"/>
                                      <a:pt x="4421712" y="565662"/>
                                      <a:pt x="4411227" y="574649"/>
                                    </a:cubicBezTo>
                                    <a:cubicBezTo>
                                      <a:pt x="4395143" y="588435"/>
                                      <a:pt x="4350936" y="594746"/>
                                      <a:pt x="4350936" y="594746"/>
                                    </a:cubicBezTo>
                                    <a:cubicBezTo>
                                      <a:pt x="4297349" y="675129"/>
                                      <a:pt x="4367680" y="578003"/>
                                      <a:pt x="4300695" y="644987"/>
                                    </a:cubicBezTo>
                                    <a:cubicBezTo>
                                      <a:pt x="4292155" y="653526"/>
                                      <a:pt x="4289687" y="667179"/>
                                      <a:pt x="4280598" y="675132"/>
                                    </a:cubicBezTo>
                                    <a:cubicBezTo>
                                      <a:pt x="4268633" y="685602"/>
                                      <a:pt x="4218166" y="723300"/>
                                      <a:pt x="4190163" y="725374"/>
                                    </a:cubicBezTo>
                                    <a:cubicBezTo>
                                      <a:pt x="4109926" y="731318"/>
                                      <a:pt x="4029389" y="732073"/>
                                      <a:pt x="3949002" y="735423"/>
                                    </a:cubicBezTo>
                                    <a:cubicBezTo>
                                      <a:pt x="3885363" y="732073"/>
                                      <a:pt x="3820574" y="737872"/>
                                      <a:pt x="3758084" y="725374"/>
                                    </a:cubicBezTo>
                                    <a:cubicBezTo>
                                      <a:pt x="3734400" y="720637"/>
                                      <a:pt x="3721914" y="686451"/>
                                      <a:pt x="3697794" y="685181"/>
                                    </a:cubicBezTo>
                                    <a:lnTo>
                                      <a:pt x="3506875" y="675132"/>
                                    </a:lnTo>
                                    <a:cubicBezTo>
                                      <a:pt x="3486778" y="668433"/>
                                      <a:pt x="3464211" y="666787"/>
                                      <a:pt x="3446585" y="655036"/>
                                    </a:cubicBezTo>
                                    <a:cubicBezTo>
                                      <a:pt x="3377482" y="608967"/>
                                      <a:pt x="3409209" y="622480"/>
                                      <a:pt x="3356150" y="604794"/>
                                    </a:cubicBezTo>
                                    <a:cubicBezTo>
                                      <a:pt x="3315956" y="608143"/>
                                      <a:pt x="3275353" y="608211"/>
                                      <a:pt x="3235569" y="614842"/>
                                    </a:cubicBezTo>
                                    <a:cubicBezTo>
                                      <a:pt x="3214673" y="618325"/>
                                      <a:pt x="3175279" y="634939"/>
                                      <a:pt x="3175279" y="634939"/>
                                    </a:cubicBezTo>
                                    <a:cubicBezTo>
                                      <a:pt x="3165231" y="641638"/>
                                      <a:pt x="3156234" y="650279"/>
                                      <a:pt x="3145134" y="655036"/>
                                    </a:cubicBezTo>
                                    <a:cubicBezTo>
                                      <a:pt x="3132441" y="660476"/>
                                      <a:pt x="3118710" y="664025"/>
                                      <a:pt x="3104941" y="665084"/>
                                    </a:cubicBezTo>
                                    <a:cubicBezTo>
                                      <a:pt x="3031394" y="670741"/>
                                      <a:pt x="2957565" y="671783"/>
                                      <a:pt x="2883877" y="675132"/>
                                    </a:cubicBezTo>
                                    <a:cubicBezTo>
                                      <a:pt x="2863780" y="678482"/>
                                      <a:pt x="2843476" y="680761"/>
                                      <a:pt x="2823587" y="685181"/>
                                    </a:cubicBezTo>
                                    <a:cubicBezTo>
                                      <a:pt x="2813247" y="687479"/>
                                      <a:pt x="2803782" y="692931"/>
                                      <a:pt x="2793442" y="695229"/>
                                    </a:cubicBezTo>
                                    <a:cubicBezTo>
                                      <a:pt x="2773553" y="699649"/>
                                      <a:pt x="2753130" y="701282"/>
                                      <a:pt x="2733152" y="705278"/>
                                    </a:cubicBezTo>
                                    <a:cubicBezTo>
                                      <a:pt x="2719610" y="707986"/>
                                      <a:pt x="2706356" y="711977"/>
                                      <a:pt x="2692958" y="715326"/>
                                    </a:cubicBezTo>
                                    <a:cubicBezTo>
                                      <a:pt x="2682910" y="722025"/>
                                      <a:pt x="2672091" y="727692"/>
                                      <a:pt x="2662813" y="735423"/>
                                    </a:cubicBezTo>
                                    <a:cubicBezTo>
                                      <a:pt x="2651896" y="744520"/>
                                      <a:pt x="2644232" y="757308"/>
                                      <a:pt x="2632668" y="765568"/>
                                    </a:cubicBezTo>
                                    <a:cubicBezTo>
                                      <a:pt x="2610942" y="781087"/>
                                      <a:pt x="2586928" y="787513"/>
                                      <a:pt x="2562330" y="795713"/>
                                    </a:cubicBezTo>
                                    <a:cubicBezTo>
                                      <a:pt x="2548932" y="805761"/>
                                      <a:pt x="2537115" y="818368"/>
                                      <a:pt x="2522136" y="825858"/>
                                    </a:cubicBezTo>
                                    <a:cubicBezTo>
                                      <a:pt x="2503189" y="835331"/>
                                      <a:pt x="2461846" y="845954"/>
                                      <a:pt x="2461846" y="845954"/>
                                    </a:cubicBezTo>
                                    <a:cubicBezTo>
                                      <a:pt x="2346452" y="817106"/>
                                      <a:pt x="2488660" y="857445"/>
                                      <a:pt x="2391508" y="815809"/>
                                    </a:cubicBezTo>
                                    <a:cubicBezTo>
                                      <a:pt x="2367821" y="805657"/>
                                      <a:pt x="2297273" y="798041"/>
                                      <a:pt x="2280976" y="795713"/>
                                    </a:cubicBezTo>
                                    <a:cubicBezTo>
                                      <a:pt x="2270928" y="789014"/>
                                      <a:pt x="2260109" y="783347"/>
                                      <a:pt x="2250831" y="775616"/>
                                    </a:cubicBezTo>
                                    <a:cubicBezTo>
                                      <a:pt x="2221818" y="751438"/>
                                      <a:pt x="2220350" y="744966"/>
                                      <a:pt x="2200589" y="715326"/>
                                    </a:cubicBezTo>
                                    <a:cubicBezTo>
                                      <a:pt x="2197240" y="698579"/>
                                      <a:pt x="2202618" y="677161"/>
                                      <a:pt x="2190541" y="665084"/>
                                    </a:cubicBezTo>
                                    <a:cubicBezTo>
                                      <a:pt x="2175562" y="650105"/>
                                      <a:pt x="2130251" y="644987"/>
                                      <a:pt x="2130251" y="644987"/>
                                    </a:cubicBezTo>
                                    <a:cubicBezTo>
                                      <a:pt x="2029767" y="648337"/>
                                      <a:pt x="1929155" y="648954"/>
                                      <a:pt x="1828800" y="655036"/>
                                    </a:cubicBezTo>
                                    <a:cubicBezTo>
                                      <a:pt x="1818228" y="655677"/>
                                      <a:pt x="1808839" y="662174"/>
                                      <a:pt x="1798655" y="665084"/>
                                    </a:cubicBezTo>
                                    <a:cubicBezTo>
                                      <a:pt x="1785376" y="668878"/>
                                      <a:pt x="1771860" y="671783"/>
                                      <a:pt x="1758462" y="675132"/>
                                    </a:cubicBezTo>
                                    <a:cubicBezTo>
                                      <a:pt x="1748414" y="681831"/>
                                      <a:pt x="1739119" y="689828"/>
                                      <a:pt x="1728317" y="695229"/>
                                    </a:cubicBezTo>
                                    <a:cubicBezTo>
                                      <a:pt x="1718843" y="699966"/>
                                      <a:pt x="1707431" y="700134"/>
                                      <a:pt x="1698172" y="705278"/>
                                    </a:cubicBezTo>
                                    <a:cubicBezTo>
                                      <a:pt x="1677058" y="717008"/>
                                      <a:pt x="1637882" y="745471"/>
                                      <a:pt x="1637882" y="745471"/>
                                    </a:cubicBezTo>
                                    <a:cubicBezTo>
                                      <a:pt x="1631183" y="755519"/>
                                      <a:pt x="1623186" y="764814"/>
                                      <a:pt x="1617785" y="775616"/>
                                    </a:cubicBezTo>
                                    <a:cubicBezTo>
                                      <a:pt x="1613048" y="785090"/>
                                      <a:pt x="1615226" y="798271"/>
                                      <a:pt x="1607736" y="805761"/>
                                    </a:cubicBezTo>
                                    <a:cubicBezTo>
                                      <a:pt x="1600246" y="813250"/>
                                      <a:pt x="1587639" y="812460"/>
                                      <a:pt x="1577591" y="815809"/>
                                    </a:cubicBezTo>
                                    <a:cubicBezTo>
                                      <a:pt x="1567543" y="822508"/>
                                      <a:pt x="1556724" y="828175"/>
                                      <a:pt x="1547446" y="835906"/>
                                    </a:cubicBezTo>
                                    <a:cubicBezTo>
                                      <a:pt x="1536529" y="845003"/>
                                      <a:pt x="1529723" y="859150"/>
                                      <a:pt x="1517301" y="866051"/>
                                    </a:cubicBezTo>
                                    <a:cubicBezTo>
                                      <a:pt x="1498783" y="876339"/>
                                      <a:pt x="1457011" y="886148"/>
                                      <a:pt x="1457011" y="886148"/>
                                    </a:cubicBezTo>
                                    <a:cubicBezTo>
                                      <a:pt x="1446963" y="892847"/>
                                      <a:pt x="1437668" y="900844"/>
                                      <a:pt x="1426866" y="906245"/>
                                    </a:cubicBezTo>
                                    <a:cubicBezTo>
                                      <a:pt x="1390655" y="924351"/>
                                      <a:pt x="1325051" y="923460"/>
                                      <a:pt x="1296238" y="926341"/>
                                    </a:cubicBezTo>
                                    <a:cubicBezTo>
                                      <a:pt x="1262419" y="977069"/>
                                      <a:pt x="1267338" y="988824"/>
                                      <a:pt x="1165609" y="946438"/>
                                    </a:cubicBezTo>
                                    <a:cubicBezTo>
                                      <a:pt x="1152861" y="941127"/>
                                      <a:pt x="1158910" y="919643"/>
                                      <a:pt x="1155561" y="906245"/>
                                    </a:cubicBezTo>
                                    <a:cubicBezTo>
                                      <a:pt x="1132115" y="909594"/>
                                      <a:pt x="1108446" y="911648"/>
                                      <a:pt x="1085222" y="916293"/>
                                    </a:cubicBezTo>
                                    <a:cubicBezTo>
                                      <a:pt x="1074836" y="918370"/>
                                      <a:pt x="1065353" y="923772"/>
                                      <a:pt x="1055077" y="926341"/>
                                    </a:cubicBezTo>
                                    <a:cubicBezTo>
                                      <a:pt x="1038508" y="930483"/>
                                      <a:pt x="1021582" y="933040"/>
                                      <a:pt x="1004835" y="936390"/>
                                    </a:cubicBezTo>
                                    <a:cubicBezTo>
                                      <a:pt x="1012522" y="967136"/>
                                      <a:pt x="1011851" y="983598"/>
                                      <a:pt x="1034980" y="1006728"/>
                                    </a:cubicBezTo>
                                    <a:cubicBezTo>
                                      <a:pt x="1043519" y="1015268"/>
                                      <a:pt x="1055077" y="1020126"/>
                                      <a:pt x="1065125" y="1026825"/>
                                    </a:cubicBezTo>
                                    <a:cubicBezTo>
                                      <a:pt x="1074507" y="1054969"/>
                                      <a:pt x="1090592" y="1087549"/>
                                      <a:pt x="1065125" y="1117260"/>
                                    </a:cubicBezTo>
                                    <a:cubicBezTo>
                                      <a:pt x="1054010" y="1130227"/>
                                      <a:pt x="1031453" y="1123166"/>
                                      <a:pt x="1014884" y="1127308"/>
                                    </a:cubicBezTo>
                                    <a:cubicBezTo>
                                      <a:pt x="964376" y="1139935"/>
                                      <a:pt x="1003707" y="1132896"/>
                                      <a:pt x="954594" y="1157453"/>
                                    </a:cubicBezTo>
                                    <a:cubicBezTo>
                                      <a:pt x="945120" y="1162190"/>
                                      <a:pt x="933923" y="1162765"/>
                                      <a:pt x="924449" y="1167502"/>
                                    </a:cubicBezTo>
                                    <a:cubicBezTo>
                                      <a:pt x="913647" y="1172903"/>
                                      <a:pt x="905340" y="1182693"/>
                                      <a:pt x="894304" y="1187598"/>
                                    </a:cubicBezTo>
                                    <a:cubicBezTo>
                                      <a:pt x="874946" y="1196202"/>
                                      <a:pt x="834013" y="1207695"/>
                                      <a:pt x="834013" y="1207695"/>
                                    </a:cubicBezTo>
                                    <a:cubicBezTo>
                                      <a:pt x="838244" y="1224619"/>
                                      <a:pt x="856579" y="1271158"/>
                                      <a:pt x="834013" y="1288082"/>
                                    </a:cubicBezTo>
                                    <a:cubicBezTo>
                                      <a:pt x="825539" y="1294437"/>
                                      <a:pt x="813916" y="1281383"/>
                                      <a:pt x="803868" y="1278034"/>
                                    </a:cubicBezTo>
                                    <a:cubicBezTo>
                                      <a:pt x="756015" y="1206252"/>
                                      <a:pt x="787107" y="1223601"/>
                                      <a:pt x="723482" y="1207695"/>
                                    </a:cubicBezTo>
                                    <a:cubicBezTo>
                                      <a:pt x="696686" y="1211044"/>
                                      <a:pt x="669732" y="1213304"/>
                                      <a:pt x="643095" y="1217743"/>
                                    </a:cubicBezTo>
                                    <a:cubicBezTo>
                                      <a:pt x="609695" y="1223310"/>
                                      <a:pt x="579054" y="1222782"/>
                                      <a:pt x="622998" y="1257937"/>
                                    </a:cubicBezTo>
                                    <a:cubicBezTo>
                                      <a:pt x="631269" y="1264554"/>
                                      <a:pt x="643095" y="1264636"/>
                                      <a:pt x="653143" y="1267985"/>
                                    </a:cubicBezTo>
                                    <a:cubicBezTo>
                                      <a:pt x="733530" y="1321577"/>
                                      <a:pt x="636396" y="1251238"/>
                                      <a:pt x="703385" y="1318227"/>
                                    </a:cubicBezTo>
                                    <a:cubicBezTo>
                                      <a:pt x="711924" y="1326766"/>
                                      <a:pt x="724252" y="1330593"/>
                                      <a:pt x="733530" y="1338324"/>
                                    </a:cubicBezTo>
                                    <a:cubicBezTo>
                                      <a:pt x="744447" y="1347421"/>
                                      <a:pt x="753627" y="1358421"/>
                                      <a:pt x="763675" y="1368469"/>
                                    </a:cubicBezTo>
                                    <a:cubicBezTo>
                                      <a:pt x="766896" y="1381353"/>
                                      <a:pt x="776562" y="1424387"/>
                                      <a:pt x="783772" y="1438807"/>
                                    </a:cubicBezTo>
                                    <a:cubicBezTo>
                                      <a:pt x="789173" y="1449609"/>
                                      <a:pt x="793066" y="1463551"/>
                                      <a:pt x="803868" y="1468952"/>
                                    </a:cubicBezTo>
                                    <a:cubicBezTo>
                                      <a:pt x="828572" y="1481304"/>
                                      <a:pt x="884255" y="1489049"/>
                                      <a:pt x="884255" y="1489049"/>
                                    </a:cubicBezTo>
                                    <a:cubicBezTo>
                                      <a:pt x="936199" y="1566964"/>
                                      <a:pt x="901536" y="1541702"/>
                                      <a:pt x="984739" y="1569436"/>
                                    </a:cubicBezTo>
                                    <a:lnTo>
                                      <a:pt x="1014884" y="1579484"/>
                                    </a:lnTo>
                                    <a:lnTo>
                                      <a:pt x="1045029" y="1589532"/>
                                    </a:lnTo>
                                    <a:lnTo>
                                      <a:pt x="1145512" y="1579484"/>
                                    </a:lnTo>
                                    <a:cubicBezTo>
                                      <a:pt x="1163810" y="1568810"/>
                                      <a:pt x="1165609" y="1519194"/>
                                      <a:pt x="1165609" y="1519194"/>
                                    </a:cubicBezTo>
                                    <a:cubicBezTo>
                                      <a:pt x="1182356" y="1522543"/>
                                      <a:pt x="1199859" y="1523245"/>
                                      <a:pt x="1215851" y="1529242"/>
                                    </a:cubicBezTo>
                                    <a:cubicBezTo>
                                      <a:pt x="1227159" y="1533482"/>
                                      <a:pt x="1235194" y="1543938"/>
                                      <a:pt x="1245996" y="1549339"/>
                                    </a:cubicBezTo>
                                    <a:cubicBezTo>
                                      <a:pt x="1255470" y="1554076"/>
                                      <a:pt x="1266093" y="1556038"/>
                                      <a:pt x="1276141" y="1559387"/>
                                    </a:cubicBezTo>
                                    <a:cubicBezTo>
                                      <a:pt x="1345244" y="1605456"/>
                                      <a:pt x="1313517" y="1591943"/>
                                      <a:pt x="1366576" y="1609629"/>
                                    </a:cubicBezTo>
                                    <a:lnTo>
                                      <a:pt x="1386673" y="1669919"/>
                                    </a:lnTo>
                                    <a:cubicBezTo>
                                      <a:pt x="1390022" y="1679967"/>
                                      <a:pt x="1394644" y="1689678"/>
                                      <a:pt x="1396721" y="1700064"/>
                                    </a:cubicBezTo>
                                    <a:cubicBezTo>
                                      <a:pt x="1408846" y="1760692"/>
                                      <a:pt x="1401368" y="1734104"/>
                                      <a:pt x="1416818" y="1780451"/>
                                    </a:cubicBezTo>
                                    <a:cubicBezTo>
                                      <a:pt x="1421841" y="1810588"/>
                                      <a:pt x="1429269" y="1874491"/>
                                      <a:pt x="1446963" y="1901031"/>
                                    </a:cubicBezTo>
                                    <a:lnTo>
                                      <a:pt x="1467060" y="1931176"/>
                                    </a:lnTo>
                                    <a:cubicBezTo>
                                      <a:pt x="1470409" y="1968020"/>
                                      <a:pt x="1477108" y="2004712"/>
                                      <a:pt x="1477108" y="2041708"/>
                                    </a:cubicBezTo>
                                    <a:cubicBezTo>
                                      <a:pt x="1477108" y="2055518"/>
                                      <a:pt x="1476154" y="2071509"/>
                                      <a:pt x="1467060" y="2081902"/>
                                    </a:cubicBezTo>
                                    <a:cubicBezTo>
                                      <a:pt x="1438606" y="2114421"/>
                                      <a:pt x="1411857" y="2120399"/>
                                      <a:pt x="1376624" y="2132143"/>
                                    </a:cubicBezTo>
                                    <a:lnTo>
                                      <a:pt x="1336431" y="2192434"/>
                                    </a:lnTo>
                                    <a:cubicBezTo>
                                      <a:pt x="1329732" y="2202482"/>
                                      <a:pt x="1326382" y="2215880"/>
                                      <a:pt x="1316334" y="2222579"/>
                                    </a:cubicBezTo>
                                    <a:lnTo>
                                      <a:pt x="1256044" y="2262772"/>
                                    </a:lnTo>
                                    <a:cubicBezTo>
                                      <a:pt x="1249045" y="2273270"/>
                                      <a:pt x="1223125" y="2306421"/>
                                      <a:pt x="1225899" y="2323062"/>
                                    </a:cubicBezTo>
                                    <a:cubicBezTo>
                                      <a:pt x="1227885" y="2334974"/>
                                      <a:pt x="1235755" y="2346806"/>
                                      <a:pt x="1245996" y="2353207"/>
                                    </a:cubicBezTo>
                                    <a:cubicBezTo>
                                      <a:pt x="1263960" y="2364434"/>
                                      <a:pt x="1286189" y="2366605"/>
                                      <a:pt x="1306286" y="2373304"/>
                                    </a:cubicBezTo>
                                    <a:lnTo>
                                      <a:pt x="1336431" y="2383352"/>
                                    </a:lnTo>
                                    <a:cubicBezTo>
                                      <a:pt x="1346479" y="2386702"/>
                                      <a:pt x="1356300" y="2390832"/>
                                      <a:pt x="1366576" y="2393401"/>
                                    </a:cubicBezTo>
                                    <a:lnTo>
                                      <a:pt x="1446963" y="2413497"/>
                                    </a:lnTo>
                                    <a:cubicBezTo>
                                      <a:pt x="1457011" y="2420196"/>
                                      <a:pt x="1466306" y="2428193"/>
                                      <a:pt x="1477108" y="2433594"/>
                                    </a:cubicBezTo>
                                    <a:cubicBezTo>
                                      <a:pt x="1493164" y="2441622"/>
                                      <a:pt x="1532429" y="2449400"/>
                                      <a:pt x="1547446" y="2453691"/>
                                    </a:cubicBezTo>
                                    <a:cubicBezTo>
                                      <a:pt x="1557630" y="2456601"/>
                                      <a:pt x="1567543" y="2460390"/>
                                      <a:pt x="1577591" y="2463739"/>
                                    </a:cubicBezTo>
                                    <a:cubicBezTo>
                                      <a:pt x="1580941" y="2473787"/>
                                      <a:pt x="1579369" y="2487267"/>
                                      <a:pt x="1587640" y="2493884"/>
                                    </a:cubicBezTo>
                                    <a:cubicBezTo>
                                      <a:pt x="1598424" y="2502511"/>
                                      <a:pt x="1614554" y="2500138"/>
                                      <a:pt x="1627833" y="2503932"/>
                                    </a:cubicBezTo>
                                    <a:cubicBezTo>
                                      <a:pt x="1638017" y="2506842"/>
                                      <a:pt x="1648719" y="2508837"/>
                                      <a:pt x="1657978" y="2513981"/>
                                    </a:cubicBezTo>
                                    <a:cubicBezTo>
                                      <a:pt x="1679092" y="2525711"/>
                                      <a:pt x="1718268" y="2554174"/>
                                      <a:pt x="1718268" y="2554174"/>
                                    </a:cubicBezTo>
                                    <a:cubicBezTo>
                                      <a:pt x="1726441" y="2578690"/>
                                      <a:pt x="1728936" y="2594986"/>
                                      <a:pt x="1748413" y="2614464"/>
                                    </a:cubicBezTo>
                                    <a:cubicBezTo>
                                      <a:pt x="1756952" y="2623004"/>
                                      <a:pt x="1768510" y="2627862"/>
                                      <a:pt x="1778558" y="2634561"/>
                                    </a:cubicBezTo>
                                    <a:lnTo>
                                      <a:pt x="1838849" y="2724996"/>
                                    </a:lnTo>
                                    <a:cubicBezTo>
                                      <a:pt x="1845548" y="2735044"/>
                                      <a:pt x="1855126" y="2743684"/>
                                      <a:pt x="1858945" y="2755141"/>
                                    </a:cubicBezTo>
                                    <a:cubicBezTo>
                                      <a:pt x="1865644" y="2775238"/>
                                      <a:pt x="1864063" y="2800452"/>
                                      <a:pt x="1879042" y="2815431"/>
                                    </a:cubicBezTo>
                                    <a:cubicBezTo>
                                      <a:pt x="1902694" y="2839083"/>
                                      <a:pt x="1937428" y="2877758"/>
                                      <a:pt x="1969477" y="2885770"/>
                                    </a:cubicBezTo>
                                    <a:lnTo>
                                      <a:pt x="2009671" y="2895818"/>
                                    </a:lnTo>
                                    <a:cubicBezTo>
                                      <a:pt x="2026418" y="2892469"/>
                                      <a:pt x="2049665" y="2899433"/>
                                      <a:pt x="2059912" y="2885770"/>
                                    </a:cubicBezTo>
                                    <a:cubicBezTo>
                                      <a:pt x="2067158" y="2876109"/>
                                      <a:pt x="2037447" y="2867467"/>
                                      <a:pt x="2039816" y="2855625"/>
                                    </a:cubicBezTo>
                                    <a:cubicBezTo>
                                      <a:pt x="2042599" y="2841711"/>
                                      <a:pt x="2090231" y="2828771"/>
                                      <a:pt x="2100106" y="2825480"/>
                                    </a:cubicBezTo>
                                    <a:cubicBezTo>
                                      <a:pt x="2106805" y="2835528"/>
                                      <a:pt x="2110772" y="2848081"/>
                                      <a:pt x="2120202" y="2855625"/>
                                    </a:cubicBezTo>
                                    <a:cubicBezTo>
                                      <a:pt x="2128473" y="2862242"/>
                                      <a:pt x="2142857" y="2858184"/>
                                      <a:pt x="2150347" y="2865673"/>
                                    </a:cubicBezTo>
                                    <a:cubicBezTo>
                                      <a:pt x="2157837" y="2873163"/>
                                      <a:pt x="2155659" y="2886344"/>
                                      <a:pt x="2160396" y="2895818"/>
                                    </a:cubicBezTo>
                                    <a:cubicBezTo>
                                      <a:pt x="2177144" y="2929312"/>
                                      <a:pt x="2180493" y="2925963"/>
                                      <a:pt x="2210638" y="2946060"/>
                                    </a:cubicBezTo>
                                    <a:cubicBezTo>
                                      <a:pt x="2234553" y="3017807"/>
                                      <a:pt x="2213108" y="2994599"/>
                                      <a:pt x="2260879" y="3026447"/>
                                    </a:cubicBezTo>
                                    <a:cubicBezTo>
                                      <a:pt x="2314471" y="3106834"/>
                                      <a:pt x="2244132" y="3009700"/>
                                      <a:pt x="2311121" y="3076689"/>
                                    </a:cubicBezTo>
                                    <a:cubicBezTo>
                                      <a:pt x="2356571" y="3122139"/>
                                      <a:pt x="2302678" y="3097321"/>
                                      <a:pt x="2361363" y="3116882"/>
                                    </a:cubicBezTo>
                                    <a:cubicBezTo>
                                      <a:pt x="2364712" y="3133629"/>
                                      <a:pt x="2366917" y="3150647"/>
                                      <a:pt x="2371411" y="3167124"/>
                                    </a:cubicBezTo>
                                    <a:cubicBezTo>
                                      <a:pt x="2376985" y="3187561"/>
                                      <a:pt x="2384809" y="3207317"/>
                                      <a:pt x="2391508" y="3227414"/>
                                    </a:cubicBezTo>
                                    <a:lnTo>
                                      <a:pt x="2411605" y="3287704"/>
                                    </a:lnTo>
                                    <a:lnTo>
                                      <a:pt x="2431701" y="3347994"/>
                                    </a:lnTo>
                                    <a:lnTo>
                                      <a:pt x="2441750" y="3378139"/>
                                    </a:lnTo>
                                    <a:cubicBezTo>
                                      <a:pt x="2445099" y="3408284"/>
                                      <a:pt x="2445850" y="3438833"/>
                                      <a:pt x="2451798" y="3468574"/>
                                    </a:cubicBezTo>
                                    <a:cubicBezTo>
                                      <a:pt x="2455952" y="3489346"/>
                                      <a:pt x="2471895" y="3528864"/>
                                      <a:pt x="2471895" y="3528864"/>
                                    </a:cubicBezTo>
                                    <a:cubicBezTo>
                                      <a:pt x="2475244" y="3602552"/>
                                      <a:pt x="2473154" y="3676689"/>
                                      <a:pt x="2481943" y="3749928"/>
                                    </a:cubicBezTo>
                                    <a:cubicBezTo>
                                      <a:pt x="2483382" y="3761919"/>
                                      <a:pt x="2496639" y="3769271"/>
                                      <a:pt x="2502040" y="3780073"/>
                                    </a:cubicBezTo>
                                    <a:cubicBezTo>
                                      <a:pt x="2514177" y="3804346"/>
                                      <a:pt x="2508186" y="3821163"/>
                                      <a:pt x="2532185" y="3840363"/>
                                    </a:cubicBezTo>
                                    <a:cubicBezTo>
                                      <a:pt x="2540456" y="3846980"/>
                                      <a:pt x="2552282" y="3847062"/>
                                      <a:pt x="2562330" y="3850412"/>
                                    </a:cubicBezTo>
                                    <a:cubicBezTo>
                                      <a:pt x="2569029" y="3860460"/>
                                      <a:pt x="2573887" y="3872018"/>
                                      <a:pt x="2582427" y="3880557"/>
                                    </a:cubicBezTo>
                                    <a:cubicBezTo>
                                      <a:pt x="2590966" y="3889096"/>
                                      <a:pt x="2606172" y="3890412"/>
                                      <a:pt x="2612572" y="3900653"/>
                                    </a:cubicBezTo>
                                    <a:cubicBezTo>
                                      <a:pt x="2623799" y="3918617"/>
                                      <a:pt x="2625969" y="3940846"/>
                                      <a:pt x="2632668" y="3960943"/>
                                    </a:cubicBezTo>
                                    <a:lnTo>
                                      <a:pt x="2642717" y="3991089"/>
                                    </a:lnTo>
                                    <a:lnTo>
                                      <a:pt x="2652765" y="4021234"/>
                                    </a:lnTo>
                                    <a:cubicBezTo>
                                      <a:pt x="2649416" y="4064777"/>
                                      <a:pt x="2653969" y="4109665"/>
                                      <a:pt x="2642717" y="4151862"/>
                                    </a:cubicBezTo>
                                    <a:cubicBezTo>
                                      <a:pt x="2639605" y="4163531"/>
                                      <a:pt x="2621111" y="4163420"/>
                                      <a:pt x="2612572" y="4171959"/>
                                    </a:cubicBezTo>
                                    <a:cubicBezTo>
                                      <a:pt x="2545583" y="4238948"/>
                                      <a:pt x="2642717" y="4168609"/>
                                      <a:pt x="2562330" y="4222201"/>
                                    </a:cubicBezTo>
                                    <a:cubicBezTo>
                                      <a:pt x="2552282" y="4215502"/>
                                      <a:pt x="2540724" y="4210643"/>
                                      <a:pt x="2532185" y="4202104"/>
                                    </a:cubicBezTo>
                                    <a:cubicBezTo>
                                      <a:pt x="2523646" y="4193565"/>
                                      <a:pt x="2521177" y="4179912"/>
                                      <a:pt x="2512088" y="4171959"/>
                                    </a:cubicBezTo>
                                    <a:cubicBezTo>
                                      <a:pt x="2493911" y="4156054"/>
                                      <a:pt x="2451798" y="4131765"/>
                                      <a:pt x="2451798" y="4131765"/>
                                    </a:cubicBezTo>
                                    <a:cubicBezTo>
                                      <a:pt x="2441750" y="4135115"/>
                                      <a:pt x="2431127" y="4137077"/>
                                      <a:pt x="2421653" y="4141814"/>
                                    </a:cubicBezTo>
                                    <a:cubicBezTo>
                                      <a:pt x="2410851" y="4147215"/>
                                      <a:pt x="2403561" y="4161158"/>
                                      <a:pt x="2391508" y="4161911"/>
                                    </a:cubicBezTo>
                                    <a:cubicBezTo>
                                      <a:pt x="2347921" y="4164635"/>
                                      <a:pt x="2304422" y="4155212"/>
                                      <a:pt x="2260879" y="4151862"/>
                                    </a:cubicBezTo>
                                    <a:cubicBezTo>
                                      <a:pt x="2254180" y="4141814"/>
                                      <a:pt x="2246184" y="4132519"/>
                                      <a:pt x="2240783" y="4121717"/>
                                    </a:cubicBezTo>
                                    <a:cubicBezTo>
                                      <a:pt x="2224477" y="4089106"/>
                                      <a:pt x="2240588" y="4084284"/>
                                      <a:pt x="2200589" y="4061427"/>
                                    </a:cubicBezTo>
                                    <a:cubicBezTo>
                                      <a:pt x="2188599" y="4054575"/>
                                      <a:pt x="2173675" y="4055173"/>
                                      <a:pt x="2160396" y="4051379"/>
                                    </a:cubicBezTo>
                                    <a:cubicBezTo>
                                      <a:pt x="2123997" y="4040979"/>
                                      <a:pt x="2133133" y="4043251"/>
                                      <a:pt x="2100106" y="4021234"/>
                                    </a:cubicBezTo>
                                    <a:cubicBezTo>
                                      <a:pt x="2110154" y="4011186"/>
                                      <a:pt x="2121154" y="4002006"/>
                                      <a:pt x="2130251" y="3991089"/>
                                    </a:cubicBezTo>
                                    <a:cubicBezTo>
                                      <a:pt x="2137982" y="3981811"/>
                                      <a:pt x="2148362" y="3972855"/>
                                      <a:pt x="2150347" y="3960943"/>
                                    </a:cubicBezTo>
                                    <a:cubicBezTo>
                                      <a:pt x="2157242" y="3919572"/>
                                      <a:pt x="2114657" y="3924850"/>
                                      <a:pt x="2090057" y="3920750"/>
                                    </a:cubicBezTo>
                                    <a:cubicBezTo>
                                      <a:pt x="2066695" y="3916856"/>
                                      <a:pt x="2043165" y="3914051"/>
                                      <a:pt x="2019719" y="3910702"/>
                                    </a:cubicBezTo>
                                    <a:cubicBezTo>
                                      <a:pt x="2009671" y="3907352"/>
                                      <a:pt x="1997845" y="3907270"/>
                                      <a:pt x="1989574" y="3900653"/>
                                    </a:cubicBezTo>
                                    <a:cubicBezTo>
                                      <a:pt x="1980144" y="3893109"/>
                                      <a:pt x="1979963" y="3876500"/>
                                      <a:pt x="1969477" y="3870508"/>
                                    </a:cubicBezTo>
                                    <a:cubicBezTo>
                                      <a:pt x="1954648" y="3862035"/>
                                      <a:pt x="1935804" y="3864602"/>
                                      <a:pt x="1919235" y="3860460"/>
                                    </a:cubicBezTo>
                                    <a:cubicBezTo>
                                      <a:pt x="1908959" y="3857891"/>
                                      <a:pt x="1899138" y="3853761"/>
                                      <a:pt x="1889090" y="3850412"/>
                                    </a:cubicBezTo>
                                    <a:cubicBezTo>
                                      <a:pt x="1798654" y="3790120"/>
                                      <a:pt x="1852247" y="3796820"/>
                                      <a:pt x="1808704" y="3840363"/>
                                    </a:cubicBezTo>
                                    <a:cubicBezTo>
                                      <a:pt x="1800164" y="3848903"/>
                                      <a:pt x="1788607" y="3853761"/>
                                      <a:pt x="1778558" y="3860460"/>
                                    </a:cubicBezTo>
                                    <a:cubicBezTo>
                                      <a:pt x="1775209" y="3870508"/>
                                      <a:pt x="1773247" y="3881131"/>
                                      <a:pt x="1768510" y="3890605"/>
                                    </a:cubicBezTo>
                                    <a:cubicBezTo>
                                      <a:pt x="1756070" y="3915486"/>
                                      <a:pt x="1744106" y="3929364"/>
                                      <a:pt x="1718268" y="3940847"/>
                                    </a:cubicBezTo>
                                    <a:cubicBezTo>
                                      <a:pt x="1698910" y="3949450"/>
                                      <a:pt x="1657978" y="3960943"/>
                                      <a:pt x="1657978" y="3960943"/>
                                    </a:cubicBezTo>
                                    <a:cubicBezTo>
                                      <a:pt x="1647930" y="3957594"/>
                                      <a:pt x="1636646" y="3956770"/>
                                      <a:pt x="1627833" y="3950895"/>
                                    </a:cubicBezTo>
                                    <a:cubicBezTo>
                                      <a:pt x="1584974" y="3922322"/>
                                      <a:pt x="1606076" y="3927477"/>
                                      <a:pt x="1587640" y="3890605"/>
                                    </a:cubicBezTo>
                                    <a:cubicBezTo>
                                      <a:pt x="1582239" y="3879803"/>
                                      <a:pt x="1574242" y="3870508"/>
                                      <a:pt x="1567543" y="3860460"/>
                                    </a:cubicBezTo>
                                    <a:cubicBezTo>
                                      <a:pt x="1564194" y="3850412"/>
                                      <a:pt x="1562232" y="3839789"/>
                                      <a:pt x="1557495" y="3830315"/>
                                    </a:cubicBezTo>
                                    <a:cubicBezTo>
                                      <a:pt x="1538785" y="3792895"/>
                                      <a:pt x="1535030" y="3803357"/>
                                      <a:pt x="1507253" y="3770025"/>
                                    </a:cubicBezTo>
                                    <a:cubicBezTo>
                                      <a:pt x="1499522" y="3760747"/>
                                      <a:pt x="1493855" y="3749928"/>
                                      <a:pt x="1487156" y="3739880"/>
                                    </a:cubicBezTo>
                                    <a:cubicBezTo>
                                      <a:pt x="1481709" y="3712644"/>
                                      <a:pt x="1481654" y="3679207"/>
                                      <a:pt x="1457011" y="3659493"/>
                                    </a:cubicBezTo>
                                    <a:cubicBezTo>
                                      <a:pt x="1448740" y="3652876"/>
                                      <a:pt x="1436914" y="3652794"/>
                                      <a:pt x="1426866" y="3649445"/>
                                    </a:cubicBezTo>
                                    <a:lnTo>
                                      <a:pt x="1366576" y="3609251"/>
                                    </a:lnTo>
                                    <a:lnTo>
                                      <a:pt x="1336431" y="3589154"/>
                                    </a:lnTo>
                                    <a:cubicBezTo>
                                      <a:pt x="1316334" y="3592504"/>
                                      <a:pt x="1296119" y="3595207"/>
                                      <a:pt x="1276141" y="3599203"/>
                                    </a:cubicBezTo>
                                    <a:cubicBezTo>
                                      <a:pt x="1244589" y="3605513"/>
                                      <a:pt x="1234539" y="3609720"/>
                                      <a:pt x="1205802" y="3619300"/>
                                    </a:cubicBezTo>
                                    <a:cubicBezTo>
                                      <a:pt x="1165609" y="3615950"/>
                                      <a:pt x="1125201" y="3614582"/>
                                      <a:pt x="1085222" y="3609251"/>
                                    </a:cubicBezTo>
                                    <a:cubicBezTo>
                                      <a:pt x="1074723" y="3607851"/>
                                      <a:pt x="1063890" y="3605078"/>
                                      <a:pt x="1055077" y="3599203"/>
                                    </a:cubicBezTo>
                                    <a:cubicBezTo>
                                      <a:pt x="1043253" y="3591320"/>
                                      <a:pt x="1034980" y="3579106"/>
                                      <a:pt x="1024932" y="3569058"/>
                                    </a:cubicBezTo>
                                    <a:cubicBezTo>
                                      <a:pt x="998392" y="3489440"/>
                                      <a:pt x="1008317" y="3529664"/>
                                      <a:pt x="994787" y="3448478"/>
                                    </a:cubicBezTo>
                                    <a:cubicBezTo>
                                      <a:pt x="1004835" y="3445128"/>
                                      <a:pt x="1014340" y="3438429"/>
                                      <a:pt x="1024932" y="3438429"/>
                                    </a:cubicBezTo>
                                    <a:cubicBezTo>
                                      <a:pt x="1037544" y="3438429"/>
                                      <a:pt x="1081059" y="3453789"/>
                                      <a:pt x="1095271" y="3458526"/>
                                    </a:cubicBezTo>
                                    <a:cubicBezTo>
                                      <a:pt x="1091921" y="3438429"/>
                                      <a:pt x="1094334" y="3416459"/>
                                      <a:pt x="1085222" y="3398236"/>
                                    </a:cubicBezTo>
                                    <a:cubicBezTo>
                                      <a:pt x="1079821" y="3387434"/>
                                      <a:pt x="1063616" y="3386678"/>
                                      <a:pt x="1055077" y="3378139"/>
                                    </a:cubicBezTo>
                                    <a:cubicBezTo>
                                      <a:pt x="1046538" y="3369600"/>
                                      <a:pt x="1044069" y="3355946"/>
                                      <a:pt x="1034980" y="3347994"/>
                                    </a:cubicBezTo>
                                    <a:cubicBezTo>
                                      <a:pt x="1005047" y="3321803"/>
                                      <a:pt x="980426" y="3306722"/>
                                      <a:pt x="944545" y="3297752"/>
                                    </a:cubicBezTo>
                                    <a:cubicBezTo>
                                      <a:pt x="927976" y="3293610"/>
                                      <a:pt x="911051" y="3291053"/>
                                      <a:pt x="894304" y="3287704"/>
                                    </a:cubicBezTo>
                                    <a:cubicBezTo>
                                      <a:pt x="887605" y="3277656"/>
                                      <a:pt x="871839" y="3269401"/>
                                      <a:pt x="874207" y="3257559"/>
                                    </a:cubicBezTo>
                                    <a:cubicBezTo>
                                      <a:pt x="876575" y="3245717"/>
                                      <a:pt x="892701" y="3240640"/>
                                      <a:pt x="904352" y="3237462"/>
                                    </a:cubicBezTo>
                                    <a:cubicBezTo>
                                      <a:pt x="930405" y="3230357"/>
                                      <a:pt x="957943" y="3230763"/>
                                      <a:pt x="984739" y="3227414"/>
                                    </a:cubicBezTo>
                                    <a:cubicBezTo>
                                      <a:pt x="988088" y="3217366"/>
                                      <a:pt x="994787" y="3207861"/>
                                      <a:pt x="994787" y="3197269"/>
                                    </a:cubicBezTo>
                                    <a:cubicBezTo>
                                      <a:pt x="994787" y="3176467"/>
                                      <a:pt x="974804" y="3152221"/>
                                      <a:pt x="964642" y="3136979"/>
                                    </a:cubicBezTo>
                                    <a:cubicBezTo>
                                      <a:pt x="961293" y="3126931"/>
                                      <a:pt x="959331" y="3116308"/>
                                      <a:pt x="954594" y="3106834"/>
                                    </a:cubicBezTo>
                                    <a:cubicBezTo>
                                      <a:pt x="949193" y="3096032"/>
                                      <a:pt x="937675" y="3088340"/>
                                      <a:pt x="934497" y="3076689"/>
                                    </a:cubicBezTo>
                                    <a:cubicBezTo>
                                      <a:pt x="927392" y="3050636"/>
                                      <a:pt x="929426" y="3022844"/>
                                      <a:pt x="924449" y="2996302"/>
                                    </a:cubicBezTo>
                                    <a:cubicBezTo>
                                      <a:pt x="904914" y="2892114"/>
                                      <a:pt x="911885" y="2947305"/>
                                      <a:pt x="894304" y="2885770"/>
                                    </a:cubicBezTo>
                                    <a:cubicBezTo>
                                      <a:pt x="890510" y="2872491"/>
                                      <a:pt x="887605" y="2858974"/>
                                      <a:pt x="884255" y="2845576"/>
                                    </a:cubicBezTo>
                                    <a:cubicBezTo>
                                      <a:pt x="887605" y="2828829"/>
                                      <a:pt x="880094" y="2804809"/>
                                      <a:pt x="894304" y="2795335"/>
                                    </a:cubicBezTo>
                                    <a:cubicBezTo>
                                      <a:pt x="902387" y="2789946"/>
                                      <a:pt x="960929" y="2810844"/>
                                      <a:pt x="974690" y="2815431"/>
                                    </a:cubicBezTo>
                                    <a:lnTo>
                                      <a:pt x="1034980" y="2795335"/>
                                    </a:lnTo>
                                    <a:lnTo>
                                      <a:pt x="1065125" y="2785286"/>
                                    </a:lnTo>
                                    <a:cubicBezTo>
                                      <a:pt x="1061776" y="2751792"/>
                                      <a:pt x="1065722" y="2716737"/>
                                      <a:pt x="1055077" y="2684803"/>
                                    </a:cubicBezTo>
                                    <a:cubicBezTo>
                                      <a:pt x="1051258" y="2673346"/>
                                      <a:pt x="1034210" y="2672437"/>
                                      <a:pt x="1024932" y="2664706"/>
                                    </a:cubicBezTo>
                                    <a:cubicBezTo>
                                      <a:pt x="1014015" y="2655609"/>
                                      <a:pt x="1004835" y="2644609"/>
                                      <a:pt x="994787" y="2634561"/>
                                    </a:cubicBezTo>
                                    <a:lnTo>
                                      <a:pt x="944545" y="2483836"/>
                                    </a:lnTo>
                                    <a:lnTo>
                                      <a:pt x="934497" y="2453691"/>
                                    </a:lnTo>
                                    <a:lnTo>
                                      <a:pt x="924449" y="2423546"/>
                                    </a:lnTo>
                                    <a:cubicBezTo>
                                      <a:pt x="916294" y="2358308"/>
                                      <a:pt x="919105" y="2354601"/>
                                      <a:pt x="904352" y="2302965"/>
                                    </a:cubicBezTo>
                                    <a:cubicBezTo>
                                      <a:pt x="901442" y="2292781"/>
                                      <a:pt x="899041" y="2282294"/>
                                      <a:pt x="894304" y="2272820"/>
                                    </a:cubicBezTo>
                                    <a:cubicBezTo>
                                      <a:pt x="888903" y="2262018"/>
                                      <a:pt x="883296" y="2250627"/>
                                      <a:pt x="874207" y="2242675"/>
                                    </a:cubicBezTo>
                                    <a:cubicBezTo>
                                      <a:pt x="856030" y="2226770"/>
                                      <a:pt x="813917" y="2202482"/>
                                      <a:pt x="813917" y="2202482"/>
                                    </a:cubicBezTo>
                                    <a:cubicBezTo>
                                      <a:pt x="716783" y="2205831"/>
                                      <a:pt x="619706" y="2212530"/>
                                      <a:pt x="522514" y="2212530"/>
                                    </a:cubicBezTo>
                                    <a:cubicBezTo>
                                      <a:pt x="273491" y="2212530"/>
                                      <a:pt x="440475" y="2189360"/>
                                      <a:pt x="301451" y="2212530"/>
                                    </a:cubicBezTo>
                                    <a:cubicBezTo>
                                      <a:pt x="290259" y="2246103"/>
                                      <a:pt x="289766" y="2245012"/>
                                      <a:pt x="281354" y="2282869"/>
                                    </a:cubicBezTo>
                                    <a:cubicBezTo>
                                      <a:pt x="277649" y="2299541"/>
                                      <a:pt x="279780" y="2318282"/>
                                      <a:pt x="271306" y="2333111"/>
                                    </a:cubicBezTo>
                                    <a:cubicBezTo>
                                      <a:pt x="265314" y="2343596"/>
                                      <a:pt x="252197" y="2348302"/>
                                      <a:pt x="241161" y="2353207"/>
                                    </a:cubicBezTo>
                                    <a:cubicBezTo>
                                      <a:pt x="209702" y="2367189"/>
                                      <a:pt x="174085" y="2375000"/>
                                      <a:pt x="140677" y="2383352"/>
                                    </a:cubicBezTo>
                                    <a:cubicBezTo>
                                      <a:pt x="120580" y="2380003"/>
                                      <a:pt x="98610" y="2382415"/>
                                      <a:pt x="80387" y="2373304"/>
                                    </a:cubicBezTo>
                                    <a:cubicBezTo>
                                      <a:pt x="69585" y="2367903"/>
                                      <a:pt x="65195" y="2354195"/>
                                      <a:pt x="60290" y="2343159"/>
                                    </a:cubicBezTo>
                                    <a:cubicBezTo>
                                      <a:pt x="51687" y="2323801"/>
                                      <a:pt x="46893" y="2302966"/>
                                      <a:pt x="40194" y="2282869"/>
                                    </a:cubicBezTo>
                                    <a:cubicBezTo>
                                      <a:pt x="36845" y="2272821"/>
                                      <a:pt x="36020" y="2261537"/>
                                      <a:pt x="30145" y="2252724"/>
                                    </a:cubicBezTo>
                                    <a:lnTo>
                                      <a:pt x="10049" y="2222579"/>
                                    </a:lnTo>
                                    <a:cubicBezTo>
                                      <a:pt x="6699" y="2209181"/>
                                      <a:pt x="0" y="2196195"/>
                                      <a:pt x="0" y="2182385"/>
                                    </a:cubicBezTo>
                                    <a:cubicBezTo>
                                      <a:pt x="0" y="2162011"/>
                                      <a:pt x="937" y="2140318"/>
                                      <a:pt x="10049" y="2122095"/>
                                    </a:cubicBezTo>
                                    <a:cubicBezTo>
                                      <a:pt x="15450" y="2111293"/>
                                      <a:pt x="28191" y="2103332"/>
                                      <a:pt x="40194" y="2101998"/>
                                    </a:cubicBezTo>
                                    <a:cubicBezTo>
                                      <a:pt x="120158" y="2093113"/>
                                      <a:pt x="200967" y="2095299"/>
                                      <a:pt x="281354" y="2091950"/>
                                    </a:cubicBezTo>
                                    <a:cubicBezTo>
                                      <a:pt x="291402" y="2085251"/>
                                      <a:pt x="303955" y="2081283"/>
                                      <a:pt x="311499" y="2071853"/>
                                    </a:cubicBezTo>
                                    <a:cubicBezTo>
                                      <a:pt x="318116" y="2063582"/>
                                      <a:pt x="316810" y="2051182"/>
                                      <a:pt x="321547" y="2041708"/>
                                    </a:cubicBezTo>
                                    <a:cubicBezTo>
                                      <a:pt x="326948" y="2030906"/>
                                      <a:pt x="334945" y="2021611"/>
                                      <a:pt x="341644" y="2011563"/>
                                    </a:cubicBezTo>
                                    <a:cubicBezTo>
                                      <a:pt x="338295" y="1998165"/>
                                      <a:pt x="334592" y="1984851"/>
                                      <a:pt x="331596" y="1971370"/>
                                    </a:cubicBezTo>
                                    <a:cubicBezTo>
                                      <a:pt x="327891" y="1954698"/>
                                      <a:pt x="330021" y="1935957"/>
                                      <a:pt x="321547" y="1921128"/>
                                    </a:cubicBezTo>
                                    <a:cubicBezTo>
                                      <a:pt x="315555" y="1910643"/>
                                      <a:pt x="302710" y="1905271"/>
                                      <a:pt x="291402" y="1901031"/>
                                    </a:cubicBezTo>
                                    <a:cubicBezTo>
                                      <a:pt x="275411" y="1895034"/>
                                      <a:pt x="257730" y="1895125"/>
                                      <a:pt x="241161" y="1890983"/>
                                    </a:cubicBezTo>
                                    <a:cubicBezTo>
                                      <a:pt x="230885" y="1888414"/>
                                      <a:pt x="221064" y="1884284"/>
                                      <a:pt x="211016" y="1880935"/>
                                    </a:cubicBezTo>
                                    <a:cubicBezTo>
                                      <a:pt x="200968" y="1870887"/>
                                      <a:pt x="187772" y="1863212"/>
                                      <a:pt x="180871" y="1850790"/>
                                    </a:cubicBezTo>
                                    <a:cubicBezTo>
                                      <a:pt x="170583" y="1832272"/>
                                      <a:pt x="167473" y="1810597"/>
                                      <a:pt x="160774" y="1790500"/>
                                    </a:cubicBezTo>
                                    <a:cubicBezTo>
                                      <a:pt x="146357" y="1747251"/>
                                      <a:pt x="153295" y="1770633"/>
                                      <a:pt x="140677" y="1720161"/>
                                    </a:cubicBezTo>
                                    <a:cubicBezTo>
                                      <a:pt x="144026" y="1696715"/>
                                      <a:pt x="140133" y="1671007"/>
                                      <a:pt x="150725" y="1649823"/>
                                    </a:cubicBezTo>
                                    <a:cubicBezTo>
                                      <a:pt x="155462" y="1640349"/>
                                      <a:pt x="170279" y="1639774"/>
                                      <a:pt x="180871" y="1639774"/>
                                    </a:cubicBezTo>
                                    <a:cubicBezTo>
                                      <a:pt x="217867" y="1639774"/>
                                      <a:pt x="254558" y="1646473"/>
                                      <a:pt x="291402" y="1649823"/>
                                    </a:cubicBezTo>
                                    <a:cubicBezTo>
                                      <a:pt x="294752" y="1659871"/>
                                      <a:pt x="295576" y="1671155"/>
                                      <a:pt x="301451" y="1679968"/>
                                    </a:cubicBezTo>
                                    <a:cubicBezTo>
                                      <a:pt x="316926" y="1703180"/>
                                      <a:pt x="339496" y="1715380"/>
                                      <a:pt x="361741" y="1730209"/>
                                    </a:cubicBezTo>
                                    <a:cubicBezTo>
                                      <a:pt x="365090" y="1746956"/>
                                      <a:pt x="367647" y="1763882"/>
                                      <a:pt x="371789" y="1780451"/>
                                    </a:cubicBezTo>
                                    <a:cubicBezTo>
                                      <a:pt x="374358" y="1790727"/>
                                      <a:pt x="373219" y="1804440"/>
                                      <a:pt x="381838" y="1810596"/>
                                    </a:cubicBezTo>
                                    <a:cubicBezTo>
                                      <a:pt x="399076" y="1822909"/>
                                      <a:pt x="442128" y="1830693"/>
                                      <a:pt x="442128" y="1830693"/>
                                    </a:cubicBezTo>
                                    <a:cubicBezTo>
                                      <a:pt x="452176" y="1827344"/>
                                      <a:pt x="462799" y="1825382"/>
                                      <a:pt x="472273" y="1820645"/>
                                    </a:cubicBezTo>
                                    <a:cubicBezTo>
                                      <a:pt x="483075" y="1815244"/>
                                      <a:pt x="493879" y="1809088"/>
                                      <a:pt x="502418" y="1800548"/>
                                    </a:cubicBezTo>
                                    <a:cubicBezTo>
                                      <a:pt x="521895" y="1781070"/>
                                      <a:pt x="524390" y="1764774"/>
                                      <a:pt x="532563" y="1740258"/>
                                    </a:cubicBezTo>
                                    <a:cubicBezTo>
                                      <a:pt x="529213" y="1723511"/>
                                      <a:pt x="536177" y="1700263"/>
                                      <a:pt x="522514" y="1690016"/>
                                    </a:cubicBezTo>
                                    <a:cubicBezTo>
                                      <a:pt x="503567" y="1675806"/>
                                      <a:pt x="475400" y="1684613"/>
                                      <a:pt x="452176" y="1679968"/>
                                    </a:cubicBezTo>
                                    <a:cubicBezTo>
                                      <a:pt x="441790" y="1677891"/>
                                      <a:pt x="432079" y="1673269"/>
                                      <a:pt x="422031" y="1669919"/>
                                    </a:cubicBezTo>
                                    <a:lnTo>
                                      <a:pt x="401934" y="1609629"/>
                                    </a:lnTo>
                                    <a:cubicBezTo>
                                      <a:pt x="394766" y="1588125"/>
                                      <a:pt x="390123" y="1565381"/>
                                      <a:pt x="371789" y="1549339"/>
                                    </a:cubicBezTo>
                                    <a:cubicBezTo>
                                      <a:pt x="353612" y="1533434"/>
                                      <a:pt x="311499" y="1509146"/>
                                      <a:pt x="311499" y="1509146"/>
                                    </a:cubicBezTo>
                                    <a:cubicBezTo>
                                      <a:pt x="304800" y="1499098"/>
                                      <a:pt x="301643" y="1485402"/>
                                      <a:pt x="291402" y="1479001"/>
                                    </a:cubicBezTo>
                                    <a:cubicBezTo>
                                      <a:pt x="273438" y="1467774"/>
                                      <a:pt x="231112" y="1458904"/>
                                      <a:pt x="231112" y="1458904"/>
                                    </a:cubicBezTo>
                                    <a:cubicBezTo>
                                      <a:pt x="156268" y="1409007"/>
                                      <a:pt x="248191" y="1473137"/>
                                      <a:pt x="170822" y="1408662"/>
                                    </a:cubicBezTo>
                                    <a:cubicBezTo>
                                      <a:pt x="161544" y="1400931"/>
                                      <a:pt x="150725" y="1395264"/>
                                      <a:pt x="140677" y="1388565"/>
                                    </a:cubicBezTo>
                                    <a:cubicBezTo>
                                      <a:pt x="144026" y="1365119"/>
                                      <a:pt x="137587" y="1337933"/>
                                      <a:pt x="150725" y="1318227"/>
                                    </a:cubicBezTo>
                                    <a:cubicBezTo>
                                      <a:pt x="156601" y="1309414"/>
                                      <a:pt x="171397" y="1323538"/>
                                      <a:pt x="180871" y="1328275"/>
                                    </a:cubicBezTo>
                                    <a:cubicBezTo>
                                      <a:pt x="258791" y="1367234"/>
                                      <a:pt x="165388" y="1333163"/>
                                      <a:pt x="241161" y="1358420"/>
                                    </a:cubicBezTo>
                                    <a:cubicBezTo>
                                      <a:pt x="257908" y="1355071"/>
                                      <a:pt x="281929" y="1362582"/>
                                      <a:pt x="291402" y="1348372"/>
                                    </a:cubicBezTo>
                                    <a:cubicBezTo>
                                      <a:pt x="294101" y="1344323"/>
                                      <a:pt x="277561" y="1279244"/>
                                      <a:pt x="271306" y="1267985"/>
                                    </a:cubicBezTo>
                                    <a:cubicBezTo>
                                      <a:pt x="259576" y="1246871"/>
                                      <a:pt x="231112" y="1207695"/>
                                      <a:pt x="231112" y="1207695"/>
                                    </a:cubicBezTo>
                                    <a:cubicBezTo>
                                      <a:pt x="234462" y="1187598"/>
                                      <a:pt x="223222" y="1157064"/>
                                      <a:pt x="241161" y="1147405"/>
                                    </a:cubicBezTo>
                                    <a:cubicBezTo>
                                      <a:pt x="276673" y="1128283"/>
                                      <a:pt x="322192" y="1145267"/>
                                      <a:pt x="361741" y="1137357"/>
                                    </a:cubicBezTo>
                                    <a:cubicBezTo>
                                      <a:pt x="373583" y="1134989"/>
                                      <a:pt x="381084" y="1122661"/>
                                      <a:pt x="391886" y="1117260"/>
                                    </a:cubicBezTo>
                                    <a:cubicBezTo>
                                      <a:pt x="401360" y="1112523"/>
                                      <a:pt x="411546" y="1108710"/>
                                      <a:pt x="422031" y="1107212"/>
                                    </a:cubicBezTo>
                                    <a:cubicBezTo>
                                      <a:pt x="458655" y="1101980"/>
                                      <a:pt x="495719" y="1100513"/>
                                      <a:pt x="532563" y="1097163"/>
                                    </a:cubicBezTo>
                                    <a:cubicBezTo>
                                      <a:pt x="545788" y="1057485"/>
                                      <a:pt x="534238" y="1063668"/>
                                      <a:pt x="532563" y="1046921"/>
                                    </a:cubicBezTo>
                                    <a:close/>
                                  </a:path>
                                </a:pathLst>
                              </a:cu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18" name="Group 318"/>
                            <wpg:cNvGrpSpPr/>
                            <wpg:grpSpPr>
                              <a:xfrm>
                                <a:off x="4621140" y="376395"/>
                                <a:ext cx="2082270" cy="1145548"/>
                                <a:chOff x="4621140" y="376395"/>
                                <a:chExt cx="2082270" cy="1145548"/>
                              </a:xfrm>
                            </wpg:grpSpPr>
                            <wps:wsp>
                              <wps:cNvPr id="319" name="Freeform 319"/>
                              <wps:cNvSpPr/>
                              <wps:spPr>
                                <a:xfrm>
                                  <a:off x="4693739" y="376395"/>
                                  <a:ext cx="2009671" cy="1145548"/>
                                </a:xfrm>
                                <a:custGeom>
                                  <a:avLst/>
                                  <a:gdLst>
                                    <a:gd name="connsiteX0" fmla="*/ 0 w 2009671"/>
                                    <a:gd name="connsiteY0" fmla="*/ 1105355 h 1145548"/>
                                    <a:gd name="connsiteX1" fmla="*/ 50242 w 2009671"/>
                                    <a:gd name="connsiteY1" fmla="*/ 1115403 h 1145548"/>
                                    <a:gd name="connsiteX2" fmla="*/ 80387 w 2009671"/>
                                    <a:gd name="connsiteY2" fmla="*/ 1135500 h 1145548"/>
                                    <a:gd name="connsiteX3" fmla="*/ 110532 w 2009671"/>
                                    <a:gd name="connsiteY3" fmla="*/ 1145548 h 1145548"/>
                                    <a:gd name="connsiteX4" fmla="*/ 281354 w 2009671"/>
                                    <a:gd name="connsiteY4" fmla="*/ 1135500 h 1145548"/>
                                    <a:gd name="connsiteX5" fmla="*/ 321548 w 2009671"/>
                                    <a:gd name="connsiteY5" fmla="*/ 1125451 h 1145548"/>
                                    <a:gd name="connsiteX6" fmla="*/ 361741 w 2009671"/>
                                    <a:gd name="connsiteY6" fmla="*/ 1065161 h 1145548"/>
                                    <a:gd name="connsiteX7" fmla="*/ 422031 w 2009671"/>
                                    <a:gd name="connsiteY7" fmla="*/ 1045064 h 1145548"/>
                                    <a:gd name="connsiteX8" fmla="*/ 452176 w 2009671"/>
                                    <a:gd name="connsiteY8" fmla="*/ 1035016 h 1145548"/>
                                    <a:gd name="connsiteX9" fmla="*/ 482321 w 2009671"/>
                                    <a:gd name="connsiteY9" fmla="*/ 1014919 h 1145548"/>
                                    <a:gd name="connsiteX10" fmla="*/ 542611 w 2009671"/>
                                    <a:gd name="connsiteY10" fmla="*/ 994823 h 1145548"/>
                                    <a:gd name="connsiteX11" fmla="*/ 633046 w 2009671"/>
                                    <a:gd name="connsiteY11" fmla="*/ 954629 h 1145548"/>
                                    <a:gd name="connsiteX12" fmla="*/ 663192 w 2009671"/>
                                    <a:gd name="connsiteY12" fmla="*/ 944581 h 1145548"/>
                                    <a:gd name="connsiteX13" fmla="*/ 703385 w 2009671"/>
                                    <a:gd name="connsiteY13" fmla="*/ 884291 h 1145548"/>
                                    <a:gd name="connsiteX14" fmla="*/ 723482 w 2009671"/>
                                    <a:gd name="connsiteY14" fmla="*/ 854146 h 1145548"/>
                                    <a:gd name="connsiteX15" fmla="*/ 753627 w 2009671"/>
                                    <a:gd name="connsiteY15" fmla="*/ 844097 h 1145548"/>
                                    <a:gd name="connsiteX16" fmla="*/ 813917 w 2009671"/>
                                    <a:gd name="connsiteY16" fmla="*/ 793856 h 1145548"/>
                                    <a:gd name="connsiteX17" fmla="*/ 823965 w 2009671"/>
                                    <a:gd name="connsiteY17" fmla="*/ 763711 h 1145548"/>
                                    <a:gd name="connsiteX18" fmla="*/ 854110 w 2009671"/>
                                    <a:gd name="connsiteY18" fmla="*/ 743614 h 1145548"/>
                                    <a:gd name="connsiteX19" fmla="*/ 874207 w 2009671"/>
                                    <a:gd name="connsiteY19" fmla="*/ 683324 h 1145548"/>
                                    <a:gd name="connsiteX20" fmla="*/ 884255 w 2009671"/>
                                    <a:gd name="connsiteY20" fmla="*/ 653179 h 1145548"/>
                                    <a:gd name="connsiteX21" fmla="*/ 914400 w 2009671"/>
                                    <a:gd name="connsiteY21" fmla="*/ 633082 h 1145548"/>
                                    <a:gd name="connsiteX22" fmla="*/ 924449 w 2009671"/>
                                    <a:gd name="connsiteY22" fmla="*/ 602937 h 1145548"/>
                                    <a:gd name="connsiteX23" fmla="*/ 944545 w 2009671"/>
                                    <a:gd name="connsiteY23" fmla="*/ 572792 h 1145548"/>
                                    <a:gd name="connsiteX24" fmla="*/ 994787 w 2009671"/>
                                    <a:gd name="connsiteY24" fmla="*/ 492405 h 1145548"/>
                                    <a:gd name="connsiteX25" fmla="*/ 1014884 w 2009671"/>
                                    <a:gd name="connsiteY25" fmla="*/ 462260 h 1145548"/>
                                    <a:gd name="connsiteX26" fmla="*/ 1045029 w 2009671"/>
                                    <a:gd name="connsiteY26" fmla="*/ 452212 h 1145548"/>
                                    <a:gd name="connsiteX27" fmla="*/ 1105319 w 2009671"/>
                                    <a:gd name="connsiteY27" fmla="*/ 422067 h 1145548"/>
                                    <a:gd name="connsiteX28" fmla="*/ 1145512 w 2009671"/>
                                    <a:gd name="connsiteY28" fmla="*/ 432115 h 1145548"/>
                                    <a:gd name="connsiteX29" fmla="*/ 1245996 w 2009671"/>
                                    <a:gd name="connsiteY29" fmla="*/ 442163 h 1145548"/>
                                    <a:gd name="connsiteX30" fmla="*/ 1266093 w 2009671"/>
                                    <a:gd name="connsiteY30" fmla="*/ 472308 h 1145548"/>
                                    <a:gd name="connsiteX31" fmla="*/ 1296238 w 2009671"/>
                                    <a:gd name="connsiteY31" fmla="*/ 482357 h 1145548"/>
                                    <a:gd name="connsiteX32" fmla="*/ 1457011 w 2009671"/>
                                    <a:gd name="connsiteY32" fmla="*/ 472308 h 1145548"/>
                                    <a:gd name="connsiteX33" fmla="*/ 1487156 w 2009671"/>
                                    <a:gd name="connsiteY33" fmla="*/ 442163 h 1145548"/>
                                    <a:gd name="connsiteX34" fmla="*/ 1517301 w 2009671"/>
                                    <a:gd name="connsiteY34" fmla="*/ 432115 h 1145548"/>
                                    <a:gd name="connsiteX35" fmla="*/ 1597688 w 2009671"/>
                                    <a:gd name="connsiteY35" fmla="*/ 361777 h 1145548"/>
                                    <a:gd name="connsiteX36" fmla="*/ 1627833 w 2009671"/>
                                    <a:gd name="connsiteY36" fmla="*/ 331631 h 1145548"/>
                                    <a:gd name="connsiteX37" fmla="*/ 1698172 w 2009671"/>
                                    <a:gd name="connsiteY37" fmla="*/ 311535 h 1145548"/>
                                    <a:gd name="connsiteX38" fmla="*/ 1728317 w 2009671"/>
                                    <a:gd name="connsiteY38" fmla="*/ 291438 h 1145548"/>
                                    <a:gd name="connsiteX39" fmla="*/ 1778559 w 2009671"/>
                                    <a:gd name="connsiteY39" fmla="*/ 201003 h 1145548"/>
                                    <a:gd name="connsiteX40" fmla="*/ 1768510 w 2009671"/>
                                    <a:gd name="connsiteY40" fmla="*/ 170858 h 1145548"/>
                                    <a:gd name="connsiteX41" fmla="*/ 1748414 w 2009671"/>
                                    <a:gd name="connsiteY41" fmla="*/ 140713 h 1145548"/>
                                    <a:gd name="connsiteX42" fmla="*/ 1758462 w 2009671"/>
                                    <a:gd name="connsiteY42" fmla="*/ 30181 h 1145548"/>
                                    <a:gd name="connsiteX43" fmla="*/ 1818752 w 2009671"/>
                                    <a:gd name="connsiteY43" fmla="*/ 10084 h 1145548"/>
                                    <a:gd name="connsiteX44" fmla="*/ 2009671 w 2009671"/>
                                    <a:gd name="connsiteY44" fmla="*/ 36 h 11455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2009671" h="1145548">
                                      <a:moveTo>
                                        <a:pt x="0" y="1105355"/>
                                      </a:moveTo>
                                      <a:cubicBezTo>
                                        <a:pt x="16747" y="1108704"/>
                                        <a:pt x="34250" y="1109406"/>
                                        <a:pt x="50242" y="1115403"/>
                                      </a:cubicBezTo>
                                      <a:cubicBezTo>
                                        <a:pt x="61550" y="1119643"/>
                                        <a:pt x="69585" y="1130099"/>
                                        <a:pt x="80387" y="1135500"/>
                                      </a:cubicBezTo>
                                      <a:cubicBezTo>
                                        <a:pt x="89861" y="1140237"/>
                                        <a:pt x="100484" y="1142199"/>
                                        <a:pt x="110532" y="1145548"/>
                                      </a:cubicBezTo>
                                      <a:cubicBezTo>
                                        <a:pt x="167473" y="1142199"/>
                                        <a:pt x="224572" y="1140908"/>
                                        <a:pt x="281354" y="1135500"/>
                                      </a:cubicBezTo>
                                      <a:cubicBezTo>
                                        <a:pt x="295102" y="1134191"/>
                                        <a:pt x="311155" y="1134545"/>
                                        <a:pt x="321548" y="1125451"/>
                                      </a:cubicBezTo>
                                      <a:cubicBezTo>
                                        <a:pt x="339725" y="1109546"/>
                                        <a:pt x="338827" y="1072799"/>
                                        <a:pt x="361741" y="1065161"/>
                                      </a:cubicBezTo>
                                      <a:lnTo>
                                        <a:pt x="422031" y="1045064"/>
                                      </a:lnTo>
                                      <a:lnTo>
                                        <a:pt x="452176" y="1035016"/>
                                      </a:lnTo>
                                      <a:cubicBezTo>
                                        <a:pt x="462224" y="1028317"/>
                                        <a:pt x="471285" y="1019824"/>
                                        <a:pt x="482321" y="1014919"/>
                                      </a:cubicBezTo>
                                      <a:cubicBezTo>
                                        <a:pt x="501679" y="1006316"/>
                                        <a:pt x="542611" y="994823"/>
                                        <a:pt x="542611" y="994823"/>
                                      </a:cubicBezTo>
                                      <a:cubicBezTo>
                                        <a:pt x="590381" y="962976"/>
                                        <a:pt x="561301" y="978544"/>
                                        <a:pt x="633046" y="954629"/>
                                      </a:cubicBezTo>
                                      <a:lnTo>
                                        <a:pt x="663192" y="944581"/>
                                      </a:lnTo>
                                      <a:lnTo>
                                        <a:pt x="703385" y="884291"/>
                                      </a:lnTo>
                                      <a:cubicBezTo>
                                        <a:pt x="710084" y="874243"/>
                                        <a:pt x="712025" y="857965"/>
                                        <a:pt x="723482" y="854146"/>
                                      </a:cubicBezTo>
                                      <a:cubicBezTo>
                                        <a:pt x="733530" y="850796"/>
                                        <a:pt x="744153" y="848834"/>
                                        <a:pt x="753627" y="844097"/>
                                      </a:cubicBezTo>
                                      <a:cubicBezTo>
                                        <a:pt x="781608" y="830106"/>
                                        <a:pt x="791692" y="816081"/>
                                        <a:pt x="813917" y="793856"/>
                                      </a:cubicBezTo>
                                      <a:cubicBezTo>
                                        <a:pt x="817266" y="783808"/>
                                        <a:pt x="817348" y="771982"/>
                                        <a:pt x="823965" y="763711"/>
                                      </a:cubicBezTo>
                                      <a:cubicBezTo>
                                        <a:pt x="831509" y="754281"/>
                                        <a:pt x="847709" y="753855"/>
                                        <a:pt x="854110" y="743614"/>
                                      </a:cubicBezTo>
                                      <a:cubicBezTo>
                                        <a:pt x="865337" y="725650"/>
                                        <a:pt x="867508" y="703421"/>
                                        <a:pt x="874207" y="683324"/>
                                      </a:cubicBezTo>
                                      <a:cubicBezTo>
                                        <a:pt x="877556" y="673276"/>
                                        <a:pt x="875442" y="659054"/>
                                        <a:pt x="884255" y="653179"/>
                                      </a:cubicBezTo>
                                      <a:lnTo>
                                        <a:pt x="914400" y="633082"/>
                                      </a:lnTo>
                                      <a:cubicBezTo>
                                        <a:pt x="917750" y="623034"/>
                                        <a:pt x="919712" y="612411"/>
                                        <a:pt x="924449" y="602937"/>
                                      </a:cubicBezTo>
                                      <a:cubicBezTo>
                                        <a:pt x="929850" y="592135"/>
                                        <a:pt x="939640" y="583828"/>
                                        <a:pt x="944545" y="572792"/>
                                      </a:cubicBezTo>
                                      <a:cubicBezTo>
                                        <a:pt x="979789" y="493493"/>
                                        <a:pt x="940558" y="528558"/>
                                        <a:pt x="994787" y="492405"/>
                                      </a:cubicBezTo>
                                      <a:cubicBezTo>
                                        <a:pt x="1001486" y="482357"/>
                                        <a:pt x="1005454" y="469804"/>
                                        <a:pt x="1014884" y="462260"/>
                                      </a:cubicBezTo>
                                      <a:cubicBezTo>
                                        <a:pt x="1023155" y="455643"/>
                                        <a:pt x="1035555" y="456949"/>
                                        <a:pt x="1045029" y="452212"/>
                                      </a:cubicBezTo>
                                      <a:cubicBezTo>
                                        <a:pt x="1122945" y="413254"/>
                                        <a:pt x="1029549" y="447323"/>
                                        <a:pt x="1105319" y="422067"/>
                                      </a:cubicBezTo>
                                      <a:cubicBezTo>
                                        <a:pt x="1118717" y="425416"/>
                                        <a:pt x="1131841" y="430162"/>
                                        <a:pt x="1145512" y="432115"/>
                                      </a:cubicBezTo>
                                      <a:cubicBezTo>
                                        <a:pt x="1178835" y="436875"/>
                                        <a:pt x="1214062" y="431518"/>
                                        <a:pt x="1245996" y="442163"/>
                                      </a:cubicBezTo>
                                      <a:cubicBezTo>
                                        <a:pt x="1257453" y="445982"/>
                                        <a:pt x="1256663" y="464764"/>
                                        <a:pt x="1266093" y="472308"/>
                                      </a:cubicBezTo>
                                      <a:cubicBezTo>
                                        <a:pt x="1274364" y="478925"/>
                                        <a:pt x="1286190" y="479007"/>
                                        <a:pt x="1296238" y="482357"/>
                                      </a:cubicBezTo>
                                      <a:cubicBezTo>
                                        <a:pt x="1349829" y="479007"/>
                                        <a:pt x="1404467" y="483370"/>
                                        <a:pt x="1457011" y="472308"/>
                                      </a:cubicBezTo>
                                      <a:cubicBezTo>
                                        <a:pt x="1470917" y="469380"/>
                                        <a:pt x="1475332" y="450046"/>
                                        <a:pt x="1487156" y="442163"/>
                                      </a:cubicBezTo>
                                      <a:cubicBezTo>
                                        <a:pt x="1495969" y="436288"/>
                                        <a:pt x="1507253" y="435464"/>
                                        <a:pt x="1517301" y="432115"/>
                                      </a:cubicBezTo>
                                      <a:cubicBezTo>
                                        <a:pt x="1574248" y="346696"/>
                                        <a:pt x="1480446" y="479022"/>
                                        <a:pt x="1597688" y="361777"/>
                                      </a:cubicBezTo>
                                      <a:cubicBezTo>
                                        <a:pt x="1607736" y="351728"/>
                                        <a:pt x="1616009" y="339514"/>
                                        <a:pt x="1627833" y="331631"/>
                                      </a:cubicBezTo>
                                      <a:cubicBezTo>
                                        <a:pt x="1636482" y="325865"/>
                                        <a:pt x="1692813" y="312875"/>
                                        <a:pt x="1698172" y="311535"/>
                                      </a:cubicBezTo>
                                      <a:cubicBezTo>
                                        <a:pt x="1708220" y="304836"/>
                                        <a:pt x="1720365" y="300527"/>
                                        <a:pt x="1728317" y="291438"/>
                                      </a:cubicBezTo>
                                      <a:cubicBezTo>
                                        <a:pt x="1765525" y="248914"/>
                                        <a:pt x="1764757" y="242406"/>
                                        <a:pt x="1778559" y="201003"/>
                                      </a:cubicBezTo>
                                      <a:cubicBezTo>
                                        <a:pt x="1775209" y="190955"/>
                                        <a:pt x="1773247" y="180332"/>
                                        <a:pt x="1768510" y="170858"/>
                                      </a:cubicBezTo>
                                      <a:cubicBezTo>
                                        <a:pt x="1763109" y="160056"/>
                                        <a:pt x="1749274" y="152759"/>
                                        <a:pt x="1748414" y="140713"/>
                                      </a:cubicBezTo>
                                      <a:cubicBezTo>
                                        <a:pt x="1745778" y="103811"/>
                                        <a:pt x="1740922" y="62755"/>
                                        <a:pt x="1758462" y="30181"/>
                                      </a:cubicBezTo>
                                      <a:cubicBezTo>
                                        <a:pt x="1768505" y="11529"/>
                                        <a:pt x="1797622" y="11593"/>
                                        <a:pt x="1818752" y="10084"/>
                                      </a:cubicBezTo>
                                      <a:cubicBezTo>
                                        <a:pt x="1976134" y="-1157"/>
                                        <a:pt x="1912417" y="36"/>
                                        <a:pt x="2009671" y="3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0" name="Freeform 320"/>
                              <wps:cNvSpPr/>
                              <wps:spPr>
                                <a:xfrm>
                                  <a:off x="4621140" y="1471450"/>
                                  <a:ext cx="91440" cy="22860"/>
                                </a:xfrm>
                                <a:custGeom>
                                  <a:avLst/>
                                  <a:gdLst>
                                    <a:gd name="connsiteX0" fmla="*/ 91440 w 91440"/>
                                    <a:gd name="connsiteY0" fmla="*/ 22860 h 22860"/>
                                    <a:gd name="connsiteX1" fmla="*/ 34290 w 91440"/>
                                    <a:gd name="connsiteY1" fmla="*/ 11430 h 22860"/>
                                    <a:gd name="connsiteX2" fmla="*/ 0 w 91440"/>
                                    <a:gd name="connsiteY2" fmla="*/ 0 h 22860"/>
                                  </a:gdLst>
                                  <a:ahLst/>
                                  <a:cxnLst>
                                    <a:cxn ang="0">
                                      <a:pos x="connsiteX0" y="connsiteY0"/>
                                    </a:cxn>
                                    <a:cxn ang="0">
                                      <a:pos x="connsiteX1" y="connsiteY1"/>
                                    </a:cxn>
                                    <a:cxn ang="0">
                                      <a:pos x="connsiteX2" y="connsiteY2"/>
                                    </a:cxn>
                                  </a:cxnLst>
                                  <a:rect l="l" t="t" r="r" b="b"/>
                                  <a:pathLst>
                                    <a:path w="91440" h="22860">
                                      <a:moveTo>
                                        <a:pt x="91440" y="22860"/>
                                      </a:moveTo>
                                      <a:cubicBezTo>
                                        <a:pt x="72390" y="19050"/>
                                        <a:pt x="53137" y="16142"/>
                                        <a:pt x="34290" y="11430"/>
                                      </a:cubicBezTo>
                                      <a:cubicBezTo>
                                        <a:pt x="22601" y="8508"/>
                                        <a:pt x="0" y="0"/>
                                        <a:pt x="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21" name="Group 321"/>
                            <wpg:cNvGrpSpPr/>
                            <wpg:grpSpPr>
                              <a:xfrm>
                                <a:off x="2077148" y="5280812"/>
                                <a:ext cx="5019944" cy="614556"/>
                                <a:chOff x="2077148" y="5280812"/>
                                <a:chExt cx="5019944" cy="614556"/>
                              </a:xfrm>
                            </wpg:grpSpPr>
                            <wps:wsp>
                              <wps:cNvPr id="322" name="Straight Connector 322"/>
                              <wps:cNvCnPr/>
                              <wps:spPr>
                                <a:xfrm>
                                  <a:off x="2077148" y="5895368"/>
                                  <a:ext cx="346668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TextBox 38"/>
                              <wps:cNvSpPr txBox="1"/>
                              <wps:spPr>
                                <a:xfrm>
                                  <a:off x="5232567" y="5291271"/>
                                  <a:ext cx="1864525" cy="310441"/>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 xml:space="preserve">60 kilometers </w:t>
                                    </w:r>
                                    <w:proofErr w:type="spellStart"/>
                                    <w:r>
                                      <w:rPr>
                                        <w:color w:val="000000" w:themeColor="text1"/>
                                        <w:kern w:val="24"/>
                                        <w:sz w:val="28"/>
                                        <w:szCs w:val="28"/>
                                      </w:rPr>
                                      <w:t>skilometers</w:t>
                                    </w:r>
                                    <w:proofErr w:type="spellEnd"/>
                                  </w:p>
                                </w:txbxContent>
                              </wps:txbx>
                              <wps:bodyPr wrap="square" rtlCol="0">
                                <a:noAutofit/>
                              </wps:bodyPr>
                            </wps:wsp>
                            <wps:wsp>
                              <wps:cNvPr id="325" name="TextBox 39"/>
                              <wps:cNvSpPr txBox="1"/>
                              <wps:spPr>
                                <a:xfrm>
                                  <a:off x="3509927" y="5280812"/>
                                  <a:ext cx="668188" cy="309544"/>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30</w:t>
                                    </w:r>
                                  </w:p>
                                </w:txbxContent>
                              </wps:txbx>
                              <wps:bodyPr wrap="square" rtlCol="0">
                                <a:noAutofit/>
                              </wps:bodyPr>
                            </wps:wsp>
                          </wpg:grpSp>
                          <wps:wsp>
                            <wps:cNvPr id="326" name="TextBox 1"/>
                            <wps:cNvSpPr txBox="1"/>
                            <wps:spPr>
                              <a:xfrm>
                                <a:off x="4326863" y="389311"/>
                                <a:ext cx="2078187" cy="469276"/>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Sacramento River</w:t>
                                  </w:r>
                                </w:p>
                              </w:txbxContent>
                            </wps:txbx>
                            <wps:bodyPr wrap="square" rtlCol="0">
                              <a:noAutofit/>
                            </wps:bodyPr>
                          </wps:wsp>
                          <wps:wsp>
                            <wps:cNvPr id="327" name="TextBox 19"/>
                            <wps:cNvSpPr txBox="1"/>
                            <wps:spPr>
                              <a:xfrm>
                                <a:off x="4824058" y="1765093"/>
                                <a:ext cx="2279083" cy="517745"/>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San Joaquin River</w:t>
                                  </w:r>
                                </w:p>
                              </w:txbxContent>
                            </wps:txbx>
                            <wps:bodyPr wrap="square" rtlCol="0">
                              <a:noAutofit/>
                            </wps:bodyPr>
                          </wps:wsp>
                          <wps:wsp>
                            <wps:cNvPr id="328" name="TextBox 20"/>
                            <wps:cNvSpPr txBox="1"/>
                            <wps:spPr>
                              <a:xfrm>
                                <a:off x="1606755" y="3058377"/>
                                <a:ext cx="2093963" cy="379689"/>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San Francisco Bay</w:t>
                                  </w:r>
                                </w:p>
                              </w:txbxContent>
                            </wps:txbx>
                            <wps:bodyPr wrap="square" rtlCol="0">
                              <a:noAutofit/>
                            </wps:bodyPr>
                          </wps:wsp>
                          <wps:wsp>
                            <wps:cNvPr id="329" name="TextBox 21"/>
                            <wps:cNvSpPr txBox="1"/>
                            <wps:spPr>
                              <a:xfrm>
                                <a:off x="2878908" y="718039"/>
                                <a:ext cx="1559770" cy="513258"/>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Suisun Bay</w:t>
                                  </w:r>
                                </w:p>
                              </w:txbxContent>
                            </wps:txbx>
                            <wps:bodyPr wrap="square" rtlCol="0">
                              <a:noAutofit/>
                            </wps:bodyPr>
                          </wps:wsp>
                          <wps:wsp>
                            <wps:cNvPr id="330" name="TextBox 22"/>
                            <wps:cNvSpPr txBox="1"/>
                            <wps:spPr>
                              <a:xfrm>
                                <a:off x="561996" y="562932"/>
                                <a:ext cx="1672399" cy="384362"/>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San Pablo Bay</w:t>
                                  </w:r>
                                </w:p>
                              </w:txbxContent>
                            </wps:txbx>
                            <wps:bodyPr wrap="square" rtlCol="0">
                              <a:noAutofit/>
                            </wps:bodyPr>
                          </wps:wsp>
                          <wpg:grpSp>
                            <wpg:cNvPr id="331" name="Group 331"/>
                            <wpg:cNvGrpSpPr/>
                            <wpg:grpSpPr>
                              <a:xfrm>
                                <a:off x="8316147" y="1003909"/>
                                <a:ext cx="2915572" cy="2723413"/>
                                <a:chOff x="8316147" y="1003909"/>
                                <a:chExt cx="2915572" cy="2723413"/>
                              </a:xfrm>
                            </wpg:grpSpPr>
                            <wpg:grpSp>
                              <wpg:cNvPr id="332" name="Group 332"/>
                              <wpg:cNvGrpSpPr/>
                              <wpg:grpSpPr>
                                <a:xfrm>
                                  <a:off x="8835598" y="1231297"/>
                                  <a:ext cx="949198" cy="1297858"/>
                                  <a:chOff x="8835598" y="1231297"/>
                                  <a:chExt cx="949198" cy="1297858"/>
                                </a:xfrm>
                              </wpg:grpSpPr>
                              <wps:wsp>
                                <wps:cNvPr id="333" name="Freeform 333"/>
                                <wps:cNvSpPr/>
                                <wps:spPr>
                                  <a:xfrm>
                                    <a:off x="8998215" y="2153259"/>
                                    <a:ext cx="786581" cy="375896"/>
                                  </a:xfrm>
                                  <a:custGeom>
                                    <a:avLst/>
                                    <a:gdLst>
                                      <a:gd name="connsiteX0" fmla="*/ 786581 w 786581"/>
                                      <a:gd name="connsiteY0" fmla="*/ 149754 h 375896"/>
                                      <a:gd name="connsiteX1" fmla="*/ 747252 w 786581"/>
                                      <a:gd name="connsiteY1" fmla="*/ 198916 h 375896"/>
                                      <a:gd name="connsiteX2" fmla="*/ 707923 w 786581"/>
                                      <a:gd name="connsiteY2" fmla="*/ 248077 h 375896"/>
                                      <a:gd name="connsiteX3" fmla="*/ 698091 w 786581"/>
                                      <a:gd name="connsiteY3" fmla="*/ 277574 h 375896"/>
                                      <a:gd name="connsiteX4" fmla="*/ 639097 w 786581"/>
                                      <a:gd name="connsiteY4" fmla="*/ 316903 h 375896"/>
                                      <a:gd name="connsiteX5" fmla="*/ 560439 w 786581"/>
                                      <a:gd name="connsiteY5" fmla="*/ 366064 h 375896"/>
                                      <a:gd name="connsiteX6" fmla="*/ 530942 w 786581"/>
                                      <a:gd name="connsiteY6" fmla="*/ 375896 h 375896"/>
                                      <a:gd name="connsiteX7" fmla="*/ 422788 w 786581"/>
                                      <a:gd name="connsiteY7" fmla="*/ 366064 h 375896"/>
                                      <a:gd name="connsiteX8" fmla="*/ 412955 w 786581"/>
                                      <a:gd name="connsiteY8" fmla="*/ 336567 h 375896"/>
                                      <a:gd name="connsiteX9" fmla="*/ 403123 w 786581"/>
                                      <a:gd name="connsiteY9" fmla="*/ 297238 h 375896"/>
                                      <a:gd name="connsiteX10" fmla="*/ 373626 w 786581"/>
                                      <a:gd name="connsiteY10" fmla="*/ 277574 h 375896"/>
                                      <a:gd name="connsiteX11" fmla="*/ 324465 w 786581"/>
                                      <a:gd name="connsiteY11" fmla="*/ 228412 h 375896"/>
                                      <a:gd name="connsiteX12" fmla="*/ 304800 w 786581"/>
                                      <a:gd name="connsiteY12" fmla="*/ 198916 h 375896"/>
                                      <a:gd name="connsiteX13" fmla="*/ 245807 w 786581"/>
                                      <a:gd name="connsiteY13" fmla="*/ 179251 h 375896"/>
                                      <a:gd name="connsiteX14" fmla="*/ 226142 w 786581"/>
                                      <a:gd name="connsiteY14" fmla="*/ 149754 h 375896"/>
                                      <a:gd name="connsiteX15" fmla="*/ 196646 w 786581"/>
                                      <a:gd name="connsiteY15" fmla="*/ 90761 h 375896"/>
                                      <a:gd name="connsiteX16" fmla="*/ 137652 w 786581"/>
                                      <a:gd name="connsiteY16" fmla="*/ 41599 h 375896"/>
                                      <a:gd name="connsiteX17" fmla="*/ 117988 w 786581"/>
                                      <a:gd name="connsiteY17" fmla="*/ 12103 h 375896"/>
                                      <a:gd name="connsiteX18" fmla="*/ 0 w 786581"/>
                                      <a:gd name="connsiteY18" fmla="*/ 2270 h 375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86581" h="375896">
                                        <a:moveTo>
                                          <a:pt x="786581" y="149754"/>
                                        </a:moveTo>
                                        <a:cubicBezTo>
                                          <a:pt x="773471" y="166141"/>
                                          <a:pt x="758374" y="181120"/>
                                          <a:pt x="747252" y="198916"/>
                                        </a:cubicBezTo>
                                        <a:cubicBezTo>
                                          <a:pt x="713330" y="253192"/>
                                          <a:pt x="769250" y="207191"/>
                                          <a:pt x="707923" y="248077"/>
                                        </a:cubicBezTo>
                                        <a:cubicBezTo>
                                          <a:pt x="704646" y="257909"/>
                                          <a:pt x="703840" y="268951"/>
                                          <a:pt x="698091" y="277574"/>
                                        </a:cubicBezTo>
                                        <a:cubicBezTo>
                                          <a:pt x="677049" y="309137"/>
                                          <a:pt x="670020" y="306594"/>
                                          <a:pt x="639097" y="316903"/>
                                        </a:cubicBezTo>
                                        <a:cubicBezTo>
                                          <a:pt x="607935" y="363646"/>
                                          <a:pt x="630643" y="342663"/>
                                          <a:pt x="560439" y="366064"/>
                                        </a:cubicBezTo>
                                        <a:lnTo>
                                          <a:pt x="530942" y="375896"/>
                                        </a:lnTo>
                                        <a:cubicBezTo>
                                          <a:pt x="494891" y="372619"/>
                                          <a:pt x="457130" y="377511"/>
                                          <a:pt x="422788" y="366064"/>
                                        </a:cubicBezTo>
                                        <a:cubicBezTo>
                                          <a:pt x="412956" y="362787"/>
                                          <a:pt x="415802" y="346532"/>
                                          <a:pt x="412955" y="336567"/>
                                        </a:cubicBezTo>
                                        <a:cubicBezTo>
                                          <a:pt x="409243" y="323574"/>
                                          <a:pt x="410619" y="308482"/>
                                          <a:pt x="403123" y="297238"/>
                                        </a:cubicBezTo>
                                        <a:cubicBezTo>
                                          <a:pt x="396568" y="287406"/>
                                          <a:pt x="383458" y="284129"/>
                                          <a:pt x="373626" y="277574"/>
                                        </a:cubicBezTo>
                                        <a:cubicBezTo>
                                          <a:pt x="321194" y="198924"/>
                                          <a:pt x="390007" y="293953"/>
                                          <a:pt x="324465" y="228412"/>
                                        </a:cubicBezTo>
                                        <a:cubicBezTo>
                                          <a:pt x="316109" y="220056"/>
                                          <a:pt x="314821" y="205179"/>
                                          <a:pt x="304800" y="198916"/>
                                        </a:cubicBezTo>
                                        <a:cubicBezTo>
                                          <a:pt x="287223" y="187930"/>
                                          <a:pt x="245807" y="179251"/>
                                          <a:pt x="245807" y="179251"/>
                                        </a:cubicBezTo>
                                        <a:cubicBezTo>
                                          <a:pt x="239252" y="169419"/>
                                          <a:pt x="231427" y="160323"/>
                                          <a:pt x="226142" y="149754"/>
                                        </a:cubicBezTo>
                                        <a:cubicBezTo>
                                          <a:pt x="210148" y="117766"/>
                                          <a:pt x="224824" y="118939"/>
                                          <a:pt x="196646" y="90761"/>
                                        </a:cubicBezTo>
                                        <a:cubicBezTo>
                                          <a:pt x="119305" y="13420"/>
                                          <a:pt x="218189" y="138243"/>
                                          <a:pt x="137652" y="41599"/>
                                        </a:cubicBezTo>
                                        <a:cubicBezTo>
                                          <a:pt x="130087" y="32521"/>
                                          <a:pt x="127215" y="19485"/>
                                          <a:pt x="117988" y="12103"/>
                                        </a:cubicBezTo>
                                        <a:cubicBezTo>
                                          <a:pt x="94036" y="-7058"/>
                                          <a:pt x="3432" y="2270"/>
                                          <a:pt x="0" y="227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Freeform 334"/>
                                <wps:cNvSpPr/>
                                <wps:spPr>
                                  <a:xfrm>
                                    <a:off x="8853019" y="1231297"/>
                                    <a:ext cx="274194" cy="924232"/>
                                  </a:xfrm>
                                  <a:custGeom>
                                    <a:avLst/>
                                    <a:gdLst>
                                      <a:gd name="connsiteX0" fmla="*/ 27209 w 274194"/>
                                      <a:gd name="connsiteY0" fmla="*/ 0 h 924232"/>
                                      <a:gd name="connsiteX1" fmla="*/ 46874 w 274194"/>
                                      <a:gd name="connsiteY1" fmla="*/ 49161 h 924232"/>
                                      <a:gd name="connsiteX2" fmla="*/ 17377 w 274194"/>
                                      <a:gd name="connsiteY2" fmla="*/ 108155 h 924232"/>
                                      <a:gd name="connsiteX3" fmla="*/ 17377 w 274194"/>
                                      <a:gd name="connsiteY3" fmla="*/ 235974 h 924232"/>
                                      <a:gd name="connsiteX4" fmla="*/ 76371 w 274194"/>
                                      <a:gd name="connsiteY4" fmla="*/ 245807 h 924232"/>
                                      <a:gd name="connsiteX5" fmla="*/ 96035 w 274194"/>
                                      <a:gd name="connsiteY5" fmla="*/ 275303 h 924232"/>
                                      <a:gd name="connsiteX6" fmla="*/ 115700 w 274194"/>
                                      <a:gd name="connsiteY6" fmla="*/ 373626 h 924232"/>
                                      <a:gd name="connsiteX7" fmla="*/ 125532 w 274194"/>
                                      <a:gd name="connsiteY7" fmla="*/ 412955 h 924232"/>
                                      <a:gd name="connsiteX8" fmla="*/ 145196 w 274194"/>
                                      <a:gd name="connsiteY8" fmla="*/ 471948 h 924232"/>
                                      <a:gd name="connsiteX9" fmla="*/ 155029 w 274194"/>
                                      <a:gd name="connsiteY9" fmla="*/ 609600 h 924232"/>
                                      <a:gd name="connsiteX10" fmla="*/ 214022 w 274194"/>
                                      <a:gd name="connsiteY10" fmla="*/ 698090 h 924232"/>
                                      <a:gd name="connsiteX11" fmla="*/ 233687 w 274194"/>
                                      <a:gd name="connsiteY11" fmla="*/ 727587 h 924232"/>
                                      <a:gd name="connsiteX12" fmla="*/ 243519 w 274194"/>
                                      <a:gd name="connsiteY12" fmla="*/ 766916 h 924232"/>
                                      <a:gd name="connsiteX13" fmla="*/ 263184 w 274194"/>
                                      <a:gd name="connsiteY13" fmla="*/ 825910 h 924232"/>
                                      <a:gd name="connsiteX14" fmla="*/ 273016 w 274194"/>
                                      <a:gd name="connsiteY14" fmla="*/ 884903 h 924232"/>
                                      <a:gd name="connsiteX15" fmla="*/ 243519 w 274194"/>
                                      <a:gd name="connsiteY15" fmla="*/ 904568 h 924232"/>
                                      <a:gd name="connsiteX16" fmla="*/ 184526 w 274194"/>
                                      <a:gd name="connsiteY16" fmla="*/ 924232 h 9242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74194" h="924232">
                                        <a:moveTo>
                                          <a:pt x="27209" y="0"/>
                                        </a:moveTo>
                                        <a:cubicBezTo>
                                          <a:pt x="33764" y="16387"/>
                                          <a:pt x="44685" y="31648"/>
                                          <a:pt x="46874" y="49161"/>
                                        </a:cubicBezTo>
                                        <a:cubicBezTo>
                                          <a:pt x="49017" y="66302"/>
                                          <a:pt x="24877" y="96905"/>
                                          <a:pt x="17377" y="108155"/>
                                        </a:cubicBezTo>
                                        <a:cubicBezTo>
                                          <a:pt x="3432" y="149991"/>
                                          <a:pt x="-13515" y="187429"/>
                                          <a:pt x="17377" y="235974"/>
                                        </a:cubicBezTo>
                                        <a:cubicBezTo>
                                          <a:pt x="28080" y="252793"/>
                                          <a:pt x="56706" y="242529"/>
                                          <a:pt x="76371" y="245807"/>
                                        </a:cubicBezTo>
                                        <a:cubicBezTo>
                                          <a:pt x="82926" y="255639"/>
                                          <a:pt x="90751" y="264734"/>
                                          <a:pt x="96035" y="275303"/>
                                        </a:cubicBezTo>
                                        <a:cubicBezTo>
                                          <a:pt x="110457" y="304147"/>
                                          <a:pt x="110524" y="345161"/>
                                          <a:pt x="115700" y="373626"/>
                                        </a:cubicBezTo>
                                        <a:cubicBezTo>
                                          <a:pt x="118117" y="386921"/>
                                          <a:pt x="121649" y="400012"/>
                                          <a:pt x="125532" y="412955"/>
                                        </a:cubicBezTo>
                                        <a:cubicBezTo>
                                          <a:pt x="131488" y="432809"/>
                                          <a:pt x="145196" y="471948"/>
                                          <a:pt x="145196" y="471948"/>
                                        </a:cubicBezTo>
                                        <a:cubicBezTo>
                                          <a:pt x="148474" y="517832"/>
                                          <a:pt x="143872" y="564973"/>
                                          <a:pt x="155029" y="609600"/>
                                        </a:cubicBezTo>
                                        <a:cubicBezTo>
                                          <a:pt x="155029" y="609601"/>
                                          <a:pt x="204189" y="683341"/>
                                          <a:pt x="214022" y="698090"/>
                                        </a:cubicBezTo>
                                        <a:lnTo>
                                          <a:pt x="233687" y="727587"/>
                                        </a:lnTo>
                                        <a:cubicBezTo>
                                          <a:pt x="236964" y="740697"/>
                                          <a:pt x="239636" y="753973"/>
                                          <a:pt x="243519" y="766916"/>
                                        </a:cubicBezTo>
                                        <a:cubicBezTo>
                                          <a:pt x="249475" y="786770"/>
                                          <a:pt x="263184" y="825910"/>
                                          <a:pt x="263184" y="825910"/>
                                        </a:cubicBezTo>
                                        <a:cubicBezTo>
                                          <a:pt x="266461" y="845574"/>
                                          <a:pt x="277851" y="865563"/>
                                          <a:pt x="273016" y="884903"/>
                                        </a:cubicBezTo>
                                        <a:cubicBezTo>
                                          <a:pt x="270150" y="896367"/>
                                          <a:pt x="254318" y="899769"/>
                                          <a:pt x="243519" y="904568"/>
                                        </a:cubicBezTo>
                                        <a:cubicBezTo>
                                          <a:pt x="224578" y="912986"/>
                                          <a:pt x="184526" y="924232"/>
                                          <a:pt x="184526" y="924232"/>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Freeform 335"/>
                                <wps:cNvSpPr/>
                                <wps:spPr>
                                  <a:xfrm>
                                    <a:off x="8835598" y="2135865"/>
                                    <a:ext cx="124164" cy="206477"/>
                                  </a:xfrm>
                                  <a:custGeom>
                                    <a:avLst/>
                                    <a:gdLst>
                                      <a:gd name="connsiteX0" fmla="*/ 5301 w 124164"/>
                                      <a:gd name="connsiteY0" fmla="*/ 88490 h 206477"/>
                                      <a:gd name="connsiteX1" fmla="*/ 44630 w 124164"/>
                                      <a:gd name="connsiteY1" fmla="*/ 137651 h 206477"/>
                                      <a:gd name="connsiteX2" fmla="*/ 83959 w 124164"/>
                                      <a:gd name="connsiteY2" fmla="*/ 206477 h 206477"/>
                                      <a:gd name="connsiteX3" fmla="*/ 123288 w 124164"/>
                                      <a:gd name="connsiteY3" fmla="*/ 196645 h 206477"/>
                                      <a:gd name="connsiteX4" fmla="*/ 103624 w 124164"/>
                                      <a:gd name="connsiteY4" fmla="*/ 167148 h 206477"/>
                                      <a:gd name="connsiteX5" fmla="*/ 83959 w 124164"/>
                                      <a:gd name="connsiteY5" fmla="*/ 108155 h 206477"/>
                                      <a:gd name="connsiteX6" fmla="*/ 74127 w 124164"/>
                                      <a:gd name="connsiteY6" fmla="*/ 78658 h 206477"/>
                                      <a:gd name="connsiteX7" fmla="*/ 64295 w 124164"/>
                                      <a:gd name="connsiteY7" fmla="*/ 49161 h 206477"/>
                                      <a:gd name="connsiteX8" fmla="*/ 93792 w 124164"/>
                                      <a:gd name="connsiteY8" fmla="*/ 39329 h 206477"/>
                                      <a:gd name="connsiteX9" fmla="*/ 34798 w 124164"/>
                                      <a:gd name="connsiteY9" fmla="*/ 0 h 206477"/>
                                      <a:gd name="connsiteX10" fmla="*/ 5301 w 124164"/>
                                      <a:gd name="connsiteY10" fmla="*/ 29497 h 206477"/>
                                      <a:gd name="connsiteX11" fmla="*/ 5301 w 124164"/>
                                      <a:gd name="connsiteY11" fmla="*/ 88490 h 2064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4164" h="206477">
                                        <a:moveTo>
                                          <a:pt x="5301" y="88490"/>
                                        </a:moveTo>
                                        <a:cubicBezTo>
                                          <a:pt x="11856" y="106516"/>
                                          <a:pt x="34438" y="119306"/>
                                          <a:pt x="44630" y="137651"/>
                                        </a:cubicBezTo>
                                        <a:cubicBezTo>
                                          <a:pt x="94150" y="226785"/>
                                          <a:pt x="7542" y="130057"/>
                                          <a:pt x="83959" y="206477"/>
                                        </a:cubicBezTo>
                                        <a:cubicBezTo>
                                          <a:pt x="97069" y="203200"/>
                                          <a:pt x="117245" y="208731"/>
                                          <a:pt x="123288" y="196645"/>
                                        </a:cubicBezTo>
                                        <a:cubicBezTo>
                                          <a:pt x="128573" y="186076"/>
                                          <a:pt x="108423" y="177946"/>
                                          <a:pt x="103624" y="167148"/>
                                        </a:cubicBezTo>
                                        <a:cubicBezTo>
                                          <a:pt x="95206" y="148206"/>
                                          <a:pt x="90514" y="127819"/>
                                          <a:pt x="83959" y="108155"/>
                                        </a:cubicBezTo>
                                        <a:lnTo>
                                          <a:pt x="74127" y="78658"/>
                                        </a:lnTo>
                                        <a:lnTo>
                                          <a:pt x="64295" y="49161"/>
                                        </a:lnTo>
                                        <a:cubicBezTo>
                                          <a:pt x="74127" y="45884"/>
                                          <a:pt x="89157" y="48599"/>
                                          <a:pt x="93792" y="39329"/>
                                        </a:cubicBezTo>
                                        <a:cubicBezTo>
                                          <a:pt x="113031" y="849"/>
                                          <a:pt x="38724" y="785"/>
                                          <a:pt x="34798" y="0"/>
                                        </a:cubicBezTo>
                                        <a:cubicBezTo>
                                          <a:pt x="24966" y="9832"/>
                                          <a:pt x="14203" y="18815"/>
                                          <a:pt x="5301" y="29497"/>
                                        </a:cubicBezTo>
                                        <a:cubicBezTo>
                                          <a:pt x="-2264" y="38575"/>
                                          <a:pt x="-1254" y="70464"/>
                                          <a:pt x="5301" y="88490"/>
                                        </a:cubicBezTo>
                                        <a:close/>
                                      </a:path>
                                    </a:pathLst>
                                  </a:cu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6" name="Group 336"/>
                              <wpg:cNvGrpSpPr/>
                              <wpg:grpSpPr>
                                <a:xfrm>
                                  <a:off x="8316147" y="1003909"/>
                                  <a:ext cx="2915572" cy="2723413"/>
                                  <a:chOff x="8316147" y="1003909"/>
                                  <a:chExt cx="2915572" cy="2723413"/>
                                </a:xfrm>
                              </wpg:grpSpPr>
                              <wps:wsp>
                                <wps:cNvPr id="337" name="Freeform 337"/>
                                <wps:cNvSpPr/>
                                <wps:spPr>
                                  <a:xfrm>
                                    <a:off x="11062990" y="3030600"/>
                                    <a:ext cx="168729" cy="648929"/>
                                  </a:xfrm>
                                  <a:custGeom>
                                    <a:avLst/>
                                    <a:gdLst>
                                      <a:gd name="connsiteX0" fmla="*/ 49161 w 168729"/>
                                      <a:gd name="connsiteY0" fmla="*/ 0 h 648929"/>
                                      <a:gd name="connsiteX1" fmla="*/ 19664 w 168729"/>
                                      <a:gd name="connsiteY1" fmla="*/ 49162 h 648929"/>
                                      <a:gd name="connsiteX2" fmla="*/ 29496 w 168729"/>
                                      <a:gd name="connsiteY2" fmla="*/ 78658 h 648929"/>
                                      <a:gd name="connsiteX3" fmla="*/ 78658 w 168729"/>
                                      <a:gd name="connsiteY3" fmla="*/ 127820 h 648929"/>
                                      <a:gd name="connsiteX4" fmla="*/ 88490 w 168729"/>
                                      <a:gd name="connsiteY4" fmla="*/ 167149 h 648929"/>
                                      <a:gd name="connsiteX5" fmla="*/ 117987 w 168729"/>
                                      <a:gd name="connsiteY5" fmla="*/ 176981 h 648929"/>
                                      <a:gd name="connsiteX6" fmla="*/ 147484 w 168729"/>
                                      <a:gd name="connsiteY6" fmla="*/ 196645 h 648929"/>
                                      <a:gd name="connsiteX7" fmla="*/ 167148 w 168729"/>
                                      <a:gd name="connsiteY7" fmla="*/ 226142 h 648929"/>
                                      <a:gd name="connsiteX8" fmla="*/ 108155 w 168729"/>
                                      <a:gd name="connsiteY8" fmla="*/ 245807 h 648929"/>
                                      <a:gd name="connsiteX9" fmla="*/ 68825 w 168729"/>
                                      <a:gd name="connsiteY9" fmla="*/ 304800 h 648929"/>
                                      <a:gd name="connsiteX10" fmla="*/ 49161 w 168729"/>
                                      <a:gd name="connsiteY10" fmla="*/ 334297 h 648929"/>
                                      <a:gd name="connsiteX11" fmla="*/ 39329 w 168729"/>
                                      <a:gd name="connsiteY11" fmla="*/ 373626 h 648929"/>
                                      <a:gd name="connsiteX12" fmla="*/ 19664 w 168729"/>
                                      <a:gd name="connsiteY12" fmla="*/ 403123 h 648929"/>
                                      <a:gd name="connsiteX13" fmla="*/ 9832 w 168729"/>
                                      <a:gd name="connsiteY13" fmla="*/ 471949 h 648929"/>
                                      <a:gd name="connsiteX14" fmla="*/ 0 w 168729"/>
                                      <a:gd name="connsiteY14" fmla="*/ 501445 h 648929"/>
                                      <a:gd name="connsiteX15" fmla="*/ 49161 w 168729"/>
                                      <a:gd name="connsiteY15" fmla="*/ 550607 h 648929"/>
                                      <a:gd name="connsiteX16" fmla="*/ 78658 w 168729"/>
                                      <a:gd name="connsiteY16" fmla="*/ 609600 h 648929"/>
                                      <a:gd name="connsiteX17" fmla="*/ 39329 w 168729"/>
                                      <a:gd name="connsiteY17" fmla="*/ 648929 h 6489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68729" h="648929">
                                        <a:moveTo>
                                          <a:pt x="49161" y="0"/>
                                        </a:moveTo>
                                        <a:cubicBezTo>
                                          <a:pt x="39329" y="16387"/>
                                          <a:pt x="24299" y="30622"/>
                                          <a:pt x="19664" y="49162"/>
                                        </a:cubicBezTo>
                                        <a:cubicBezTo>
                                          <a:pt x="17150" y="59216"/>
                                          <a:pt x="24861" y="69388"/>
                                          <a:pt x="29496" y="78658"/>
                                        </a:cubicBezTo>
                                        <a:cubicBezTo>
                                          <a:pt x="45883" y="111432"/>
                                          <a:pt x="49161" y="108155"/>
                                          <a:pt x="78658" y="127820"/>
                                        </a:cubicBezTo>
                                        <a:cubicBezTo>
                                          <a:pt x="81935" y="140930"/>
                                          <a:pt x="80048" y="156597"/>
                                          <a:pt x="88490" y="167149"/>
                                        </a:cubicBezTo>
                                        <a:cubicBezTo>
                                          <a:pt x="94964" y="175242"/>
                                          <a:pt x="108717" y="172346"/>
                                          <a:pt x="117987" y="176981"/>
                                        </a:cubicBezTo>
                                        <a:cubicBezTo>
                                          <a:pt x="128556" y="182266"/>
                                          <a:pt x="137652" y="190090"/>
                                          <a:pt x="147484" y="196645"/>
                                        </a:cubicBezTo>
                                        <a:cubicBezTo>
                                          <a:pt x="154039" y="206477"/>
                                          <a:pt x="174530" y="216915"/>
                                          <a:pt x="167148" y="226142"/>
                                        </a:cubicBezTo>
                                        <a:cubicBezTo>
                                          <a:pt x="154199" y="242328"/>
                                          <a:pt x="108155" y="245807"/>
                                          <a:pt x="108155" y="245807"/>
                                        </a:cubicBezTo>
                                        <a:lnTo>
                                          <a:pt x="68825" y="304800"/>
                                        </a:lnTo>
                                        <a:lnTo>
                                          <a:pt x="49161" y="334297"/>
                                        </a:lnTo>
                                        <a:cubicBezTo>
                                          <a:pt x="45884" y="347407"/>
                                          <a:pt x="44652" y="361205"/>
                                          <a:pt x="39329" y="373626"/>
                                        </a:cubicBezTo>
                                        <a:cubicBezTo>
                                          <a:pt x="34674" y="384488"/>
                                          <a:pt x="23060" y="391804"/>
                                          <a:pt x="19664" y="403123"/>
                                        </a:cubicBezTo>
                                        <a:cubicBezTo>
                                          <a:pt x="13005" y="425321"/>
                                          <a:pt x="14377" y="449224"/>
                                          <a:pt x="9832" y="471949"/>
                                        </a:cubicBezTo>
                                        <a:cubicBezTo>
                                          <a:pt x="7800" y="482112"/>
                                          <a:pt x="3277" y="491613"/>
                                          <a:pt x="0" y="501445"/>
                                        </a:cubicBezTo>
                                        <a:cubicBezTo>
                                          <a:pt x="52437" y="580103"/>
                                          <a:pt x="-16387" y="485058"/>
                                          <a:pt x="49161" y="550607"/>
                                        </a:cubicBezTo>
                                        <a:cubicBezTo>
                                          <a:pt x="68219" y="569666"/>
                                          <a:pt x="70661" y="585612"/>
                                          <a:pt x="78658" y="609600"/>
                                        </a:cubicBezTo>
                                        <a:cubicBezTo>
                                          <a:pt x="10870" y="632196"/>
                                          <a:pt x="5006" y="614608"/>
                                          <a:pt x="39329" y="64892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38" name="Group 338"/>
                                <wpg:cNvGrpSpPr/>
                                <wpg:grpSpPr>
                                  <a:xfrm>
                                    <a:off x="8316147" y="1003909"/>
                                    <a:ext cx="2805836" cy="2723413"/>
                                    <a:chOff x="8316147" y="1003909"/>
                                    <a:chExt cx="2805836" cy="2723413"/>
                                  </a:xfrm>
                                </wpg:grpSpPr>
                                <wps:wsp>
                                  <wps:cNvPr id="339" name="Straight Connector 339"/>
                                  <wps:cNvCnPr/>
                                  <wps:spPr>
                                    <a:xfrm flipH="1" flipV="1">
                                      <a:off x="9558654" y="1003909"/>
                                      <a:ext cx="9832" cy="9150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flipH="1">
                                      <a:off x="8369397" y="1003909"/>
                                      <a:ext cx="11990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9568486" y="1918992"/>
                                      <a:ext cx="1553497" cy="11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flipV="1">
                                      <a:off x="10345234" y="3650033"/>
                                      <a:ext cx="776749" cy="772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Freeform 343"/>
                                  <wps:cNvSpPr/>
                                  <wps:spPr>
                                    <a:xfrm>
                                      <a:off x="8316147" y="1024820"/>
                                      <a:ext cx="2038920" cy="2684206"/>
                                    </a:xfrm>
                                    <a:custGeom>
                                      <a:avLst/>
                                      <a:gdLst>
                                        <a:gd name="connsiteX0" fmla="*/ 2038920 w 2038920"/>
                                        <a:gd name="connsiteY0" fmla="*/ 2684206 h 2684206"/>
                                        <a:gd name="connsiteX1" fmla="*/ 2019256 w 2038920"/>
                                        <a:gd name="connsiteY1" fmla="*/ 2605548 h 2684206"/>
                                        <a:gd name="connsiteX2" fmla="*/ 1979927 w 2038920"/>
                                        <a:gd name="connsiteY2" fmla="*/ 2546555 h 2684206"/>
                                        <a:gd name="connsiteX3" fmla="*/ 1970094 w 2038920"/>
                                        <a:gd name="connsiteY3" fmla="*/ 2497393 h 2684206"/>
                                        <a:gd name="connsiteX4" fmla="*/ 1960262 w 2038920"/>
                                        <a:gd name="connsiteY4" fmla="*/ 2467896 h 2684206"/>
                                        <a:gd name="connsiteX5" fmla="*/ 1871772 w 2038920"/>
                                        <a:gd name="connsiteY5" fmla="*/ 2418735 h 2684206"/>
                                        <a:gd name="connsiteX6" fmla="*/ 1793114 w 2038920"/>
                                        <a:gd name="connsiteY6" fmla="*/ 2389238 h 2684206"/>
                                        <a:gd name="connsiteX7" fmla="*/ 1763617 w 2038920"/>
                                        <a:gd name="connsiteY7" fmla="*/ 2359742 h 2684206"/>
                                        <a:gd name="connsiteX8" fmla="*/ 1675127 w 2038920"/>
                                        <a:gd name="connsiteY8" fmla="*/ 2340077 h 2684206"/>
                                        <a:gd name="connsiteX9" fmla="*/ 1606301 w 2038920"/>
                                        <a:gd name="connsiteY9" fmla="*/ 2271251 h 2684206"/>
                                        <a:gd name="connsiteX10" fmla="*/ 1517810 w 2038920"/>
                                        <a:gd name="connsiteY10" fmla="*/ 2261419 h 2684206"/>
                                        <a:gd name="connsiteX11" fmla="*/ 1458817 w 2038920"/>
                                        <a:gd name="connsiteY11" fmla="*/ 2222090 h 2684206"/>
                                        <a:gd name="connsiteX12" fmla="*/ 1399823 w 2038920"/>
                                        <a:gd name="connsiteY12" fmla="*/ 2202425 h 2684206"/>
                                        <a:gd name="connsiteX13" fmla="*/ 1330998 w 2038920"/>
                                        <a:gd name="connsiteY13" fmla="*/ 2182761 h 2684206"/>
                                        <a:gd name="connsiteX14" fmla="*/ 1301501 w 2038920"/>
                                        <a:gd name="connsiteY14" fmla="*/ 2172929 h 2684206"/>
                                        <a:gd name="connsiteX15" fmla="*/ 1085191 w 2038920"/>
                                        <a:gd name="connsiteY15" fmla="*/ 2143432 h 2684206"/>
                                        <a:gd name="connsiteX16" fmla="*/ 1055694 w 2038920"/>
                                        <a:gd name="connsiteY16" fmla="*/ 2084438 h 2684206"/>
                                        <a:gd name="connsiteX17" fmla="*/ 1045862 w 2038920"/>
                                        <a:gd name="connsiteY17" fmla="*/ 1956619 h 2684206"/>
                                        <a:gd name="connsiteX18" fmla="*/ 1016365 w 2038920"/>
                                        <a:gd name="connsiteY18" fmla="*/ 1936955 h 2684206"/>
                                        <a:gd name="connsiteX19" fmla="*/ 977036 w 2038920"/>
                                        <a:gd name="connsiteY19" fmla="*/ 1877961 h 2684206"/>
                                        <a:gd name="connsiteX20" fmla="*/ 918043 w 2038920"/>
                                        <a:gd name="connsiteY20" fmla="*/ 1858296 h 2684206"/>
                                        <a:gd name="connsiteX21" fmla="*/ 888546 w 2038920"/>
                                        <a:gd name="connsiteY21" fmla="*/ 1838632 h 2684206"/>
                                        <a:gd name="connsiteX22" fmla="*/ 849217 w 2038920"/>
                                        <a:gd name="connsiteY22" fmla="*/ 1779638 h 2684206"/>
                                        <a:gd name="connsiteX23" fmla="*/ 819720 w 2038920"/>
                                        <a:gd name="connsiteY23" fmla="*/ 1720645 h 2684206"/>
                                        <a:gd name="connsiteX24" fmla="*/ 760727 w 2038920"/>
                                        <a:gd name="connsiteY24" fmla="*/ 1691148 h 2684206"/>
                                        <a:gd name="connsiteX25" fmla="*/ 731230 w 2038920"/>
                                        <a:gd name="connsiteY25" fmla="*/ 1661651 h 2684206"/>
                                        <a:gd name="connsiteX26" fmla="*/ 701733 w 2038920"/>
                                        <a:gd name="connsiteY26" fmla="*/ 1651819 h 2684206"/>
                                        <a:gd name="connsiteX27" fmla="*/ 691901 w 2038920"/>
                                        <a:gd name="connsiteY27" fmla="*/ 1622322 h 2684206"/>
                                        <a:gd name="connsiteX28" fmla="*/ 672236 w 2038920"/>
                                        <a:gd name="connsiteY28" fmla="*/ 1592825 h 2684206"/>
                                        <a:gd name="connsiteX29" fmla="*/ 682068 w 2038920"/>
                                        <a:gd name="connsiteY29" fmla="*/ 1533832 h 2684206"/>
                                        <a:gd name="connsiteX30" fmla="*/ 711565 w 2038920"/>
                                        <a:gd name="connsiteY30" fmla="*/ 1553496 h 2684206"/>
                                        <a:gd name="connsiteX31" fmla="*/ 731230 w 2038920"/>
                                        <a:gd name="connsiteY31" fmla="*/ 1524000 h 2684206"/>
                                        <a:gd name="connsiteX32" fmla="*/ 721398 w 2038920"/>
                                        <a:gd name="connsiteY32" fmla="*/ 1435509 h 2684206"/>
                                        <a:gd name="connsiteX33" fmla="*/ 642739 w 2038920"/>
                                        <a:gd name="connsiteY33" fmla="*/ 1425677 h 2684206"/>
                                        <a:gd name="connsiteX34" fmla="*/ 613243 w 2038920"/>
                                        <a:gd name="connsiteY34" fmla="*/ 1406013 h 2684206"/>
                                        <a:gd name="connsiteX35" fmla="*/ 554249 w 2038920"/>
                                        <a:gd name="connsiteY35" fmla="*/ 1317522 h 2684206"/>
                                        <a:gd name="connsiteX36" fmla="*/ 534585 w 2038920"/>
                                        <a:gd name="connsiteY36" fmla="*/ 1288025 h 2684206"/>
                                        <a:gd name="connsiteX37" fmla="*/ 524752 w 2038920"/>
                                        <a:gd name="connsiteY37" fmla="*/ 1219200 h 2684206"/>
                                        <a:gd name="connsiteX38" fmla="*/ 426430 w 2038920"/>
                                        <a:gd name="connsiteY38" fmla="*/ 1170038 h 2684206"/>
                                        <a:gd name="connsiteX39" fmla="*/ 396933 w 2038920"/>
                                        <a:gd name="connsiteY39" fmla="*/ 1150374 h 2684206"/>
                                        <a:gd name="connsiteX40" fmla="*/ 387101 w 2038920"/>
                                        <a:gd name="connsiteY40" fmla="*/ 1120877 h 2684206"/>
                                        <a:gd name="connsiteX41" fmla="*/ 377268 w 2038920"/>
                                        <a:gd name="connsiteY41" fmla="*/ 1081548 h 2684206"/>
                                        <a:gd name="connsiteX42" fmla="*/ 347772 w 2038920"/>
                                        <a:gd name="connsiteY42" fmla="*/ 1071716 h 2684206"/>
                                        <a:gd name="connsiteX43" fmla="*/ 298610 w 2038920"/>
                                        <a:gd name="connsiteY43" fmla="*/ 1022555 h 2684206"/>
                                        <a:gd name="connsiteX44" fmla="*/ 269114 w 2038920"/>
                                        <a:gd name="connsiteY44" fmla="*/ 943896 h 2684206"/>
                                        <a:gd name="connsiteX45" fmla="*/ 239617 w 2038920"/>
                                        <a:gd name="connsiteY45" fmla="*/ 934064 h 2684206"/>
                                        <a:gd name="connsiteX46" fmla="*/ 219952 w 2038920"/>
                                        <a:gd name="connsiteY46" fmla="*/ 904567 h 2684206"/>
                                        <a:gd name="connsiteX47" fmla="*/ 190456 w 2038920"/>
                                        <a:gd name="connsiteY47" fmla="*/ 884903 h 2684206"/>
                                        <a:gd name="connsiteX48" fmla="*/ 170791 w 2038920"/>
                                        <a:gd name="connsiteY48" fmla="*/ 825909 h 2684206"/>
                                        <a:gd name="connsiteX49" fmla="*/ 160959 w 2038920"/>
                                        <a:gd name="connsiteY49" fmla="*/ 717755 h 2684206"/>
                                        <a:gd name="connsiteX50" fmla="*/ 141294 w 2038920"/>
                                        <a:gd name="connsiteY50" fmla="*/ 629264 h 2684206"/>
                                        <a:gd name="connsiteX51" fmla="*/ 101965 w 2038920"/>
                                        <a:gd name="connsiteY51" fmla="*/ 540774 h 2684206"/>
                                        <a:gd name="connsiteX52" fmla="*/ 42972 w 2038920"/>
                                        <a:gd name="connsiteY52" fmla="*/ 511277 h 2684206"/>
                                        <a:gd name="connsiteX53" fmla="*/ 13475 w 2038920"/>
                                        <a:gd name="connsiteY53" fmla="*/ 383458 h 2684206"/>
                                        <a:gd name="connsiteX54" fmla="*/ 42972 w 2038920"/>
                                        <a:gd name="connsiteY54" fmla="*/ 363793 h 2684206"/>
                                        <a:gd name="connsiteX55" fmla="*/ 92133 w 2038920"/>
                                        <a:gd name="connsiteY55" fmla="*/ 275303 h 2684206"/>
                                        <a:gd name="connsiteX56" fmla="*/ 82301 w 2038920"/>
                                        <a:gd name="connsiteY56" fmla="*/ 216309 h 2684206"/>
                                        <a:gd name="connsiteX57" fmla="*/ 72468 w 2038920"/>
                                        <a:gd name="connsiteY57" fmla="*/ 186813 h 2684206"/>
                                        <a:gd name="connsiteX58" fmla="*/ 52804 w 2038920"/>
                                        <a:gd name="connsiteY58" fmla="*/ 98322 h 2684206"/>
                                        <a:gd name="connsiteX59" fmla="*/ 72468 w 2038920"/>
                                        <a:gd name="connsiteY59" fmla="*/ 0 h 2684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2038920" h="2684206">
                                          <a:moveTo>
                                            <a:pt x="2038920" y="2684206"/>
                                          </a:moveTo>
                                          <a:cubicBezTo>
                                            <a:pt x="2036196" y="2670587"/>
                                            <a:pt x="2028704" y="2622554"/>
                                            <a:pt x="2019256" y="2605548"/>
                                          </a:cubicBezTo>
                                          <a:cubicBezTo>
                                            <a:pt x="2007779" y="2584888"/>
                                            <a:pt x="1979927" y="2546555"/>
                                            <a:pt x="1979927" y="2546555"/>
                                          </a:cubicBezTo>
                                          <a:cubicBezTo>
                                            <a:pt x="1976649" y="2530168"/>
                                            <a:pt x="1974147" y="2513606"/>
                                            <a:pt x="1970094" y="2497393"/>
                                          </a:cubicBezTo>
                                          <a:cubicBezTo>
                                            <a:pt x="1967580" y="2487338"/>
                                            <a:pt x="1967591" y="2475225"/>
                                            <a:pt x="1960262" y="2467896"/>
                                          </a:cubicBezTo>
                                          <a:cubicBezTo>
                                            <a:pt x="1898261" y="2405895"/>
                                            <a:pt x="1921226" y="2443462"/>
                                            <a:pt x="1871772" y="2418735"/>
                                          </a:cubicBezTo>
                                          <a:cubicBezTo>
                                            <a:pt x="1804258" y="2384978"/>
                                            <a:pt x="1887962" y="2408209"/>
                                            <a:pt x="1793114" y="2389238"/>
                                          </a:cubicBezTo>
                                          <a:cubicBezTo>
                                            <a:pt x="1783282" y="2379406"/>
                                            <a:pt x="1775187" y="2367455"/>
                                            <a:pt x="1763617" y="2359742"/>
                                          </a:cubicBezTo>
                                          <a:cubicBezTo>
                                            <a:pt x="1747478" y="2348983"/>
                                            <a:pt x="1682271" y="2341268"/>
                                            <a:pt x="1675127" y="2340077"/>
                                          </a:cubicBezTo>
                                          <a:cubicBezTo>
                                            <a:pt x="1644849" y="2294661"/>
                                            <a:pt x="1651728" y="2278822"/>
                                            <a:pt x="1606301" y="2271251"/>
                                          </a:cubicBezTo>
                                          <a:cubicBezTo>
                                            <a:pt x="1577026" y="2266372"/>
                                            <a:pt x="1547307" y="2264696"/>
                                            <a:pt x="1517810" y="2261419"/>
                                          </a:cubicBezTo>
                                          <a:cubicBezTo>
                                            <a:pt x="1420230" y="2228892"/>
                                            <a:pt x="1569291" y="2283465"/>
                                            <a:pt x="1458817" y="2222090"/>
                                          </a:cubicBezTo>
                                          <a:cubicBezTo>
                                            <a:pt x="1440697" y="2212023"/>
                                            <a:pt x="1419488" y="2208980"/>
                                            <a:pt x="1399823" y="2202425"/>
                                          </a:cubicBezTo>
                                          <a:cubicBezTo>
                                            <a:pt x="1329114" y="2178855"/>
                                            <a:pt x="1417403" y="2207447"/>
                                            <a:pt x="1330998" y="2182761"/>
                                          </a:cubicBezTo>
                                          <a:cubicBezTo>
                                            <a:pt x="1321033" y="2179914"/>
                                            <a:pt x="1311333" y="2176206"/>
                                            <a:pt x="1301501" y="2172929"/>
                                          </a:cubicBezTo>
                                          <a:cubicBezTo>
                                            <a:pt x="1209225" y="2111410"/>
                                            <a:pt x="1341298" y="2192214"/>
                                            <a:pt x="1085191" y="2143432"/>
                                          </a:cubicBezTo>
                                          <a:cubicBezTo>
                                            <a:pt x="1071624" y="2140848"/>
                                            <a:pt x="1058874" y="2093977"/>
                                            <a:pt x="1055694" y="2084438"/>
                                          </a:cubicBezTo>
                                          <a:cubicBezTo>
                                            <a:pt x="1052417" y="2041832"/>
                                            <a:pt x="1056873" y="1997908"/>
                                            <a:pt x="1045862" y="1956619"/>
                                          </a:cubicBezTo>
                                          <a:cubicBezTo>
                                            <a:pt x="1042817" y="1945201"/>
                                            <a:pt x="1023747" y="1946182"/>
                                            <a:pt x="1016365" y="1936955"/>
                                          </a:cubicBezTo>
                                          <a:cubicBezTo>
                                            <a:pt x="983843" y="1896302"/>
                                            <a:pt x="1038405" y="1912055"/>
                                            <a:pt x="977036" y="1877961"/>
                                          </a:cubicBezTo>
                                          <a:cubicBezTo>
                                            <a:pt x="958916" y="1867894"/>
                                            <a:pt x="935290" y="1869794"/>
                                            <a:pt x="918043" y="1858296"/>
                                          </a:cubicBezTo>
                                          <a:lnTo>
                                            <a:pt x="888546" y="1838632"/>
                                          </a:lnTo>
                                          <a:cubicBezTo>
                                            <a:pt x="875436" y="1818967"/>
                                            <a:pt x="856691" y="1802059"/>
                                            <a:pt x="849217" y="1779638"/>
                                          </a:cubicBezTo>
                                          <a:cubicBezTo>
                                            <a:pt x="841220" y="1755647"/>
                                            <a:pt x="838781" y="1739706"/>
                                            <a:pt x="819720" y="1720645"/>
                                          </a:cubicBezTo>
                                          <a:cubicBezTo>
                                            <a:pt x="800659" y="1701584"/>
                                            <a:pt x="784718" y="1699145"/>
                                            <a:pt x="760727" y="1691148"/>
                                          </a:cubicBezTo>
                                          <a:cubicBezTo>
                                            <a:pt x="750895" y="1681316"/>
                                            <a:pt x="742800" y="1669364"/>
                                            <a:pt x="731230" y="1661651"/>
                                          </a:cubicBezTo>
                                          <a:cubicBezTo>
                                            <a:pt x="722606" y="1655902"/>
                                            <a:pt x="709062" y="1659148"/>
                                            <a:pt x="701733" y="1651819"/>
                                          </a:cubicBezTo>
                                          <a:cubicBezTo>
                                            <a:pt x="694404" y="1644490"/>
                                            <a:pt x="696536" y="1631592"/>
                                            <a:pt x="691901" y="1622322"/>
                                          </a:cubicBezTo>
                                          <a:cubicBezTo>
                                            <a:pt x="686616" y="1611753"/>
                                            <a:pt x="678791" y="1602657"/>
                                            <a:pt x="672236" y="1592825"/>
                                          </a:cubicBezTo>
                                          <a:cubicBezTo>
                                            <a:pt x="675513" y="1573161"/>
                                            <a:pt x="667971" y="1547929"/>
                                            <a:pt x="682068" y="1533832"/>
                                          </a:cubicBezTo>
                                          <a:cubicBezTo>
                                            <a:pt x="690424" y="1525476"/>
                                            <a:pt x="699978" y="1555813"/>
                                            <a:pt x="711565" y="1553496"/>
                                          </a:cubicBezTo>
                                          <a:cubicBezTo>
                                            <a:pt x="723152" y="1551179"/>
                                            <a:pt x="724675" y="1533832"/>
                                            <a:pt x="731230" y="1524000"/>
                                          </a:cubicBezTo>
                                          <a:cubicBezTo>
                                            <a:pt x="727953" y="1494503"/>
                                            <a:pt x="741252" y="1457569"/>
                                            <a:pt x="721398" y="1435509"/>
                                          </a:cubicBezTo>
                                          <a:cubicBezTo>
                                            <a:pt x="703721" y="1415868"/>
                                            <a:pt x="668232" y="1432629"/>
                                            <a:pt x="642739" y="1425677"/>
                                          </a:cubicBezTo>
                                          <a:cubicBezTo>
                                            <a:pt x="631339" y="1422568"/>
                                            <a:pt x="623075" y="1412568"/>
                                            <a:pt x="613243" y="1406013"/>
                                          </a:cubicBezTo>
                                          <a:lnTo>
                                            <a:pt x="554249" y="1317522"/>
                                          </a:lnTo>
                                          <a:lnTo>
                                            <a:pt x="534585" y="1288025"/>
                                          </a:lnTo>
                                          <a:cubicBezTo>
                                            <a:pt x="531307" y="1265083"/>
                                            <a:pt x="537194" y="1238751"/>
                                            <a:pt x="524752" y="1219200"/>
                                          </a:cubicBezTo>
                                          <a:cubicBezTo>
                                            <a:pt x="502605" y="1184399"/>
                                            <a:pt x="461190" y="1178729"/>
                                            <a:pt x="426430" y="1170038"/>
                                          </a:cubicBezTo>
                                          <a:cubicBezTo>
                                            <a:pt x="416598" y="1163483"/>
                                            <a:pt x="404315" y="1159601"/>
                                            <a:pt x="396933" y="1150374"/>
                                          </a:cubicBezTo>
                                          <a:cubicBezTo>
                                            <a:pt x="390459" y="1142281"/>
                                            <a:pt x="389948" y="1130842"/>
                                            <a:pt x="387101" y="1120877"/>
                                          </a:cubicBezTo>
                                          <a:cubicBezTo>
                                            <a:pt x="383389" y="1107884"/>
                                            <a:pt x="385710" y="1092100"/>
                                            <a:pt x="377268" y="1081548"/>
                                          </a:cubicBezTo>
                                          <a:cubicBezTo>
                                            <a:pt x="370794" y="1073455"/>
                                            <a:pt x="357604" y="1074993"/>
                                            <a:pt x="347772" y="1071716"/>
                                          </a:cubicBezTo>
                                          <a:cubicBezTo>
                                            <a:pt x="323739" y="1055694"/>
                                            <a:pt x="309534" y="1051686"/>
                                            <a:pt x="298610" y="1022555"/>
                                          </a:cubicBezTo>
                                          <a:cubicBezTo>
                                            <a:pt x="286618" y="990577"/>
                                            <a:pt x="297936" y="966954"/>
                                            <a:pt x="269114" y="943896"/>
                                          </a:cubicBezTo>
                                          <a:cubicBezTo>
                                            <a:pt x="261021" y="937422"/>
                                            <a:pt x="249449" y="937341"/>
                                            <a:pt x="239617" y="934064"/>
                                          </a:cubicBezTo>
                                          <a:cubicBezTo>
                                            <a:pt x="233062" y="924232"/>
                                            <a:pt x="228308" y="912923"/>
                                            <a:pt x="219952" y="904567"/>
                                          </a:cubicBezTo>
                                          <a:cubicBezTo>
                                            <a:pt x="211596" y="896211"/>
                                            <a:pt x="196719" y="894923"/>
                                            <a:pt x="190456" y="884903"/>
                                          </a:cubicBezTo>
                                          <a:cubicBezTo>
                                            <a:pt x="179470" y="867325"/>
                                            <a:pt x="170791" y="825909"/>
                                            <a:pt x="170791" y="825909"/>
                                          </a:cubicBezTo>
                                          <a:cubicBezTo>
                                            <a:pt x="167514" y="789858"/>
                                            <a:pt x="165449" y="753675"/>
                                            <a:pt x="160959" y="717755"/>
                                          </a:cubicBezTo>
                                          <a:cubicBezTo>
                                            <a:pt x="158953" y="701706"/>
                                            <a:pt x="146710" y="647316"/>
                                            <a:pt x="141294" y="629264"/>
                                          </a:cubicBezTo>
                                          <a:cubicBezTo>
                                            <a:pt x="132948" y="601445"/>
                                            <a:pt x="124545" y="563354"/>
                                            <a:pt x="101965" y="540774"/>
                                          </a:cubicBezTo>
                                          <a:cubicBezTo>
                                            <a:pt x="82904" y="521713"/>
                                            <a:pt x="66963" y="519274"/>
                                            <a:pt x="42972" y="511277"/>
                                          </a:cubicBezTo>
                                          <a:cubicBezTo>
                                            <a:pt x="7806" y="458529"/>
                                            <a:pt x="-16387" y="450648"/>
                                            <a:pt x="13475" y="383458"/>
                                          </a:cubicBezTo>
                                          <a:cubicBezTo>
                                            <a:pt x="18274" y="372659"/>
                                            <a:pt x="33140" y="370348"/>
                                            <a:pt x="42972" y="363793"/>
                                          </a:cubicBezTo>
                                          <a:cubicBezTo>
                                            <a:pt x="88050" y="296177"/>
                                            <a:pt x="74828" y="327221"/>
                                            <a:pt x="92133" y="275303"/>
                                          </a:cubicBezTo>
                                          <a:cubicBezTo>
                                            <a:pt x="88856" y="255638"/>
                                            <a:pt x="86626" y="235770"/>
                                            <a:pt x="82301" y="216309"/>
                                          </a:cubicBezTo>
                                          <a:cubicBezTo>
                                            <a:pt x="80053" y="206192"/>
                                            <a:pt x="74716" y="196930"/>
                                            <a:pt x="72468" y="186813"/>
                                          </a:cubicBezTo>
                                          <a:cubicBezTo>
                                            <a:pt x="49392" y="82974"/>
                                            <a:pt x="74939" y="164731"/>
                                            <a:pt x="52804" y="98322"/>
                                          </a:cubicBezTo>
                                          <a:cubicBezTo>
                                            <a:pt x="63148" y="5225"/>
                                            <a:pt x="41650" y="30818"/>
                                            <a:pt x="72468"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344" name="Straight Connector 344"/>
                            <wps:cNvCnPr/>
                            <wps:spPr>
                              <a:xfrm flipH="1">
                                <a:off x="8212003" y="2346018"/>
                                <a:ext cx="596576" cy="195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flipH="1" flipV="1">
                                <a:off x="7103141" y="309213"/>
                                <a:ext cx="1690660" cy="18001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46" name="Group 346"/>
                            <wpg:cNvGrpSpPr/>
                            <wpg:grpSpPr>
                              <a:xfrm>
                                <a:off x="3448" y="0"/>
                                <a:ext cx="461645" cy="800893"/>
                                <a:chOff x="3448" y="0"/>
                                <a:chExt cx="461645" cy="800893"/>
                              </a:xfrm>
                            </wpg:grpSpPr>
                            <wps:wsp>
                              <wps:cNvPr id="347" name="Up Arrow 347"/>
                              <wps:cNvSpPr/>
                              <wps:spPr>
                                <a:xfrm>
                                  <a:off x="48302" y="376395"/>
                                  <a:ext cx="352794" cy="424498"/>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TextBox 69"/>
                              <wps:cNvSpPr txBox="1"/>
                              <wps:spPr>
                                <a:xfrm>
                                  <a:off x="3448" y="0"/>
                                  <a:ext cx="461645" cy="354330"/>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36"/>
                                        <w:szCs w:val="36"/>
                                      </w:rPr>
                                      <w:t>N</w:t>
                                    </w:r>
                                  </w:p>
                                </w:txbxContent>
                              </wps:txbx>
                              <wps:bodyPr wrap="square" rtlCol="0">
                                <a:noAutofit/>
                              </wps:bodyPr>
                            </wps:wsp>
                          </wpg:grpSp>
                        </wpg:grpSp>
                      </wpg:grpSp>
                    </wpg:wgp>
                  </a:graphicData>
                </a:graphic>
              </wp:inline>
            </w:drawing>
          </mc:Choice>
          <mc:Fallback>
            <w:pict>
              <v:group id="Group 7" o:spid="_x0000_s1027" style="width:645pt;height:372.75pt;mso-position-horizontal-relative:char;mso-position-vertical-relative:line" coordorigin="34" coordsize="112282,5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">
                <v:shape id="Freeform 307" o:spid="_x0000_s1028" style="position:absolute;left:89293;top:21456;width:1082;height:206;visibility:visible;mso-wrap-style:square;v-text-anchor:middle" coordsize="108155,20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QOsMA&#10;AADcAAAADwAAAGRycy9kb3ducmV2LnhtbESPQYvCMBSE78L+h/AWvGmqgrrVKKIICy5CXfH8aJ5t&#10;sXmpSdTuvzcLgsdhZr5h5svW1OJOzleWFQz6CQji3OqKCwXH321vCsIHZI21ZVLwRx6Wi4/OHFNt&#10;H5zR/RAKESHsU1RQhtCkUvq8JIO+bxvi6J2tMxiidIXUDh8Rbmo5TJKxNFhxXCixoXVJ+eVwMwqu&#10;dkq74X403gf3pX8Gm+x2OmZKdT/b1QxEoDa8w6/2t1YwSibwfy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dQOsMAAADcAAAADwAAAAAAAAAAAAAAAACYAgAAZHJzL2Rv&#10;d25yZXYueG1sUEsFBgAAAAAEAAQA9QAAAIgDAAAAAA==&#10;" path="m108155,c40735,26968,76643,19665,,19665e" filled="f" strokecolor="black [3213]" strokeweight="1pt">
                  <v:stroke joinstyle="miter"/>
                  <v:path arrowok="t" o:connecttype="custom" o:connectlocs="108155,0;0,19665" o:connectangles="0,0"/>
                </v:shape>
                <v:group id="Group 308" o:spid="_x0000_s1029" style="position:absolute;left:34;width:112283;height:58953" coordorigin="34" coordsize="112282,5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line id="Straight Connector 309" o:spid="_x0000_s1030" style="position:absolute;flip:y;visibility:visible;mso-wrap-style:square" from="38104,56543" to="38104,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bp7ccAAADcAAAADwAAAGRycy9kb3ducmV2LnhtbESPT2sCMRTE70K/Q3iCF6lZFfyzNUot&#10;yLYohdpeenvdPHcXNy/bJOr22zeC4HGYmd8wi1VranEm5yvLCoaDBARxbnXFhYKvz83jDIQPyBpr&#10;y6Tgjzyslg+dBabaXviDzvtQiAhhn6KCMoQmldLnJRn0A9sQR+9gncEQpSukdniJcFPLUZJMpMGK&#10;40KJDb2UlB/3J6PgTf5uj2v3U2QzmW2+d9P3OWd9pXrd9vkJRKA23MO39qtWME7mcD0Tj4Bc/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puntxwAAANwAAAAPAAAAAAAA&#10;AAAAAAAAAKECAABkcnMvZG93bnJldi54bWxQSwUGAAAAAAQABAD5AAAAlQMAAAAA&#10;" strokecolor="black [3213]" strokeweight="1pt">
                    <v:stroke joinstyle="miter"/>
                  </v:line>
                  <v:line id="Straight Connector 310" o:spid="_x0000_s1031" style="position:absolute;flip:y;visibility:visible;mso-wrap-style:square" from="46715,56543" to="46715,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XWrcQAAADcAAAADwAAAGRycy9kb3ducmV2LnhtbERPz2vCMBS+D/Y/hDfwMmaqA63VKFOQ&#10;ThRhustuz+atLTYvNYna/ffLYbDjx/d7tuhMI27kfG1ZwaCfgCAurK65VPB5XL+kIHxA1thYJgU/&#10;5GExf3yYYabtnT/odgiliCHsM1RQhdBmUvqiIoO+b1viyH1bZzBE6EqpHd5juGnkMElG0mDNsaHC&#10;llYVFefD1SjYyMv2vHSnMk9lvv7ajfcTzp+V6j11b1MQgbrwL/5zv2sFr4M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RdatxAAAANwAAAAPAAAAAAAAAAAA&#10;AAAAAKECAABkcnMvZG93bnJldi54bWxQSwUGAAAAAAQABAD5AAAAkgMAAAAA&#10;" strokecolor="black [3213]" strokeweight="1pt">
                    <v:stroke joinstyle="miter"/>
                  </v:line>
                  <v:line id="Straight Connector 311" o:spid="_x0000_s1032" style="position:absolute;flip:y;visibility:visible;mso-wrap-style:square" from="55485,56543" to="55485,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zNscAAADcAAAADwAAAGRycy9kb3ducmV2LnhtbESPT2vCQBTE7wW/w/KEXopu0kLV6Cpt&#10;QdKiCP65eHtmn0kw+zbd3Wr67buFQo/DzPyGmS0604grOV9bVpAOExDEhdU1lwoO++VgDMIHZI2N&#10;ZVLwTR4W897dDDNtb7yl6y6UIkLYZ6igCqHNpPRFRQb90LbE0TtbZzBE6UqpHd4i3DTyMUmepcGa&#10;40KFLb1VVFx2X0bBh/xcXV7dqczHMl8e16PNhPMHpe773csURKAu/If/2u9awVOawu+ZeATk/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CXM2xwAAANwAAAAPAAAAAAAA&#10;AAAAAAAAAKECAABkcnMvZG93bnJldi54bWxQSwUGAAAAAAQABAD5AAAAlQMAAAAA&#10;" strokecolor="black [3213]" strokeweight="1pt">
                    <v:stroke joinstyle="miter"/>
                  </v:line>
                  <v:line id="Straight Connector 312" o:spid="_x0000_s1033" style="position:absolute;flip:y;visibility:visible;mso-wrap-style:square" from="20771,56543" to="20771,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vtQccAAADcAAAADwAAAGRycy9kb3ducmV2LnhtbESPQWsCMRSE74L/IbxCL6VmtVDtahQt&#10;yFoUodaLt+fmdXdx87ImqW7/vSkUPA4z8w0zmbWmFhdyvrKsoN9LQBDnVldcKNh/LZ9HIHxA1lhb&#10;JgW/5GE27XYmmGp75U+67EIhIoR9igrKEJpUSp+XZND3bEMcvW/rDIYoXSG1w2uEm1oOkuRVGqw4&#10;LpTY0HtJ+Wn3YxR8yPP6tHDHIhvJbHnYDLdvnD0p9fjQzscgArXhHv5vr7SCl/4A/s7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2+1BxwAAANwAAAAPAAAAAAAA&#10;AAAAAAAAAKECAABkcnMvZG93bnJldi54bWxQSwUGAAAAAAQABAD5AAAAlQMAAAAA&#10;" strokecolor="black [3213]" strokeweight="1pt">
                    <v:stroke joinstyle="miter"/>
                  </v:line>
                  <v:line id="Straight Connector 313" o:spid="_x0000_s1034" style="position:absolute;flip:y;visibility:visible;mso-wrap-style:square" from="29570,56543" to="29570,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I2scAAADcAAAADwAAAGRycy9kb3ducmV2LnhtbESPQWsCMRSE74L/IbyCl1KzVqh2NYoW&#10;ZC0tQq0Xb8/N6+7i5mVNom7/vSkUPA4z8w0znbemFhdyvrKsYNBPQBDnVldcKNh9r57GIHxA1lhb&#10;JgW/5GE+63ammGp75S+6bEMhIoR9igrKEJpUSp+XZND3bUMcvR/rDIYoXSG1w2uEm1o+J8mLNFhx&#10;XCixobeS8uP2bBS8y9PHcekORTaW2Wr/Odq8cvaoVO+hXUxABGrDPfzfXmsFw8EQ/s7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l0jaxwAAANwAAAAPAAAAAAAA&#10;AAAAAAAAAKECAABkcnMvZG93bnJldi54bWxQSwUGAAAAAAQABAD5AAAAlQMAAAAA&#10;" strokecolor="black [3213]" strokeweight="1pt">
                    <v:stroke joinstyle="miter"/>
                  </v:line>
                  <v:rect id="Rectangle 314" o:spid="_x0000_s1035" style="position:absolute;left:87987;top:21094;width:3441;height:2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FV8cA&#10;AADcAAAADwAAAGRycy9kb3ducmV2LnhtbESPQUvDQBSE70L/w/IKXkq7iYqUtNtSFCUHEVr14O01&#10;+5pNm30bss82/ntXEDwOM/MNs1wPvlVn6mMT2EA+y0ARV8E2XBt4f3uazkFFQbbYBiYD3xRhvRpd&#10;LbGw4cJbOu+kVgnCsUADTqQrtI6VI49xFjri5B1C71GS7Gtte7wkuG/1TZbda48NpwWHHT04qk67&#10;L2/gsxykPubP8nLCycekdPvq9XFvzPV42CxACQ3yH/5rl9bAbX4H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vhVfHAAAA3AAAAA8AAAAAAAAAAAAAAAAAmAIAAGRy&#10;cy9kb3ducmV2LnhtbFBLBQYAAAAABAAEAPUAAACMAwAAAAA=&#10;" filled="f" strokecolor="black [3213]" strokeweight="1pt"/>
                  <v:group id="Group 315" o:spid="_x0000_s1036" style="position:absolute;left:34;width:112283;height:58953" coordorigin="34" coordsize="112282,5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316" o:spid="_x0000_s1037" style="position:absolute;left:46234;top:12590;width:33762;height:17806;visibility:visible;mso-wrap-style:square;v-text-anchor:middle" coordsize="3376246,178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mksIA&#10;AADcAAAADwAAAGRycy9kb3ducmV2LnhtbESPzWoCQRCE7wHfYeiAtzhrDKusjiKC4CWSqA/Q7PT+&#10;kJ2eZaaj69tnAoLHoqq+olabwXXqSiG2ng1MJxko4tLblmsDl/P+bQEqCrLFzjMZuFOEzXr0ssLC&#10;+ht/0/UktUoQjgUaaET6QutYNuQwTnxPnLzKB4eSZKi1DXhLcNfp9yzLtcOW00KDPe0aKn9Ov87A&#10;J4ZZnstWoo3z7stdjtVHdTRm/Dpsl6CEBnmGH+2DNTCb5vB/Jh0Bv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gSaSwgAAANwAAAAPAAAAAAAAAAAAAAAAAJgCAABkcnMvZG93&#10;bnJldi54bWxQSwUGAAAAAAQABAD1AAAAhwMAAAAA&#10;" path="m,283035v3349,30145,-317,61931,10048,90435c14175,384820,32649,384137,40193,393567v6617,8271,3546,21784,10049,30145c67192,445505,108928,488224,140677,504098v83203,41602,-26101,-27447,60290,30145c224758,531269,312670,521390,341644,514147v20551,-5138,39319,-17101,60290,-20097c512200,478298,448670,485969,592853,473953v69941,-23313,-5379,-666,130628,-20096c745557,450703,772350,440916,793820,433760v45124,-45124,16664,-25652,90435,-50242l914400,373470r30145,-10049c998140,283030,927795,380172,994787,313180v19477,-19477,21973,-35775,30145,-60290c1028281,212696,1029650,172288,1034980,132309v1400,-10499,7479,-19869,10048,-30145c1049170,85595,1045603,66133,1055077,51923v5875,-8813,20097,-6699,30145,-10049c1125415,45224,1166253,44013,1205802,51923v11842,2368,19343,14695,30145,20096c1245421,76756,1256618,77331,1266092,82068v77916,38958,-15481,4886,60290,30145c1372451,43110,1343662,59561,1396721,41874v6699,-10048,8554,-26593,20096,-30145c1462172,-2226,1541652,-8879,1587639,21778v10048,6699,19343,14695,30145,20096c1700988,83475,1591686,14428,1678075,72019v6699,10048,10666,22601,20096,30145c1706442,108781,1721699,103942,1728316,112213v8627,10784,6255,26914,10049,40193c1741275,162590,1741796,174280,1748413,182551v7544,9430,20097,13398,30145,20097c1785257,222745,1777759,259456,1798655,262938v20097,3349,40312,6052,60290,10048c1872487,275694,1885385,281785,1899138,283035v60135,5467,120581,6699,180871,10048c2090057,299782,2102202,304091,2110154,313180v15905,18177,40193,60290,40193,60290c2153696,383518,2154520,394802,2160395,403615v25785,38677,45495,35262,90436,50242c2319736,476825,2234217,449703,2331217,473953v10276,2569,20097,6699,30146,10049c2388158,564389,2347965,470604,2401556,524195v17079,17079,23114,43211,40193,60290l2471894,614630v10535,31604,7936,38784,40194,60290c2520901,680795,2532759,680232,2542233,684969v10802,5401,19109,15191,30145,20096c2591736,713668,2632668,725162,2632668,725162v10048,6699,18233,18112,30145,20097c2679452,748032,2712606,722112,2723103,715114v27707,3463,79554,4607,110532,20096c2899380,768082,2827264,741010,2893925,785452v8813,5875,20671,5312,30145,10049c2934872,800902,2943413,810196,2954215,815597v9474,4737,20886,4905,30145,10049c3005474,837376,3024553,852441,3044650,865839r30145,20097c3081494,895984,3084651,909680,3094892,916081v17964,11227,60290,20097,60290,20097c3165230,946226,3176230,955406,3185327,966323v15140,18167,33417,36922,10049,60290c3187886,1034103,3175279,1033312,3165231,1036661v-17435,52302,-18683,22962,50241,40193c3236024,1081992,3275763,1096951,3275763,1096951v3349,10048,3431,21874,10048,30145c3293355,1136526,3314360,1135222,3315956,1147193v13852,103889,-2231,98245,-20097,160774c3291567,1322990,3283793,1362244,3275763,1378305v-5401,10802,-13398,20097,-20097,30145c3262855,1444399,3259936,1462962,3285811,1488837v8539,8539,20097,13398,30145,20097c3319305,1518982,3321267,1529605,3326004,1539079v5401,10802,18599,18162,20097,30145c3348306,1586863,3332567,1629923,3326004,1649610v3350,16747,1575,35413,10049,50242c3342045,1710337,3358654,1710519,3366198,1719949v6617,8271,6699,20097,10048,30145c3364080,1786594,3376790,1780239,3346101,1780239e" filled="f" strokecolor="black [3213]" strokeweight="1pt">
                      <v:stroke joinstyle="miter"/>
                      <v:path arrowok="t" o:connecttype="custom" o:connectlocs="0,283035;10048,373470;40193,393567;50242,423712;140677,504098;200967,534243;341644,514147;401934,494050;592853,473953;723481,453857;793820,433760;884255,383518;914400,373470;944545,363421;994787,313180;1024932,252890;1034980,132309;1045028,102164;1055077,51923;1085222,41874;1205802,51923;1235947,72019;1266092,82068;1326382,112213;1396721,41874;1416817,11729;1587639,21778;1617784,41874;1678075,72019;1698171,102164;1728316,112213;1738365,152406;1748413,182551;1778558,202648;1798655,262938;1858945,272986;1899138,283035;2080009,293083;2110154,313180;2150347,373470;2160395,403615;2250831,453857;2331217,473953;2361363,484002;2401556,524195;2441749,584485;2471894,614630;2512088,674920;2542233,684969;2572378,705065;2632668,725162;2662813,745259;2723103,715114;2833635,735210;2893925,785452;2924070,795501;2954215,815597;2984360,825646;3044650,865839;3074795,885936;3094892,916081;3155182,936178;3185327,966323;3195376,1026613;3165231,1036661;3215472,1076854;3275763,1096951;3285811,1127096;3315956,1147193;3295859,1307967;3275763,1378305;3255666,1408450;3285811,1488837;3315956,1508934;3326004,1539079;3346101,1569224;3326004,1649610;3336053,1699852;3366198,1719949;3376246,1750094;3346101,1780239" o:connectangles="0,0,0,0,0,0,0,0,0,0,0,0,0,0,0,0,0,0,0,0,0,0,0,0,0,0,0,0,0,0,0,0,0,0,0,0,0,0,0,0,0,0,0,0,0,0,0,0,0,0,0,0,0,0,0,0,0,0,0,0,0,0,0,0,0,0,0,0,0,0,0,0,0,0,0,0,0,0,0,0,0"/>
                    </v:shape>
                    <v:shape id="Freeform 317" o:spid="_x0000_s1038" style="position:absolute;left:2322;top:9472;width:44213;height:42222;visibility:visible;mso-wrap-style:square;v-text-anchor:middle" coordsize="4421275,4222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TORsUA&#10;AADcAAAADwAAAGRycy9kb3ducmV2LnhtbESPzWoCMRSF94LvEG6hG9GMilVGo9jSggs3Vbvo7jK5&#10;Mwmd3AyTqNO3N4Lg8nB+Ps5q07laXKgN1rOC8SgDQVx4bblScDp+DRcgQkTWWHsmBf8UYLPu91aY&#10;a3/lb7ocYiXSCIccFZgYm1zKUBhyGEa+IU5e6VuHMcm2krrFaxp3tZxk2Zt0aDkRDDb0Yaj4O5xd&#10;gjTTrtzPBhObvf+Y38/9oNzZs1KvL912CSJSF5/hR3unFUzHc7if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5GxQAAANwAAAAPAAAAAAAAAAAAAAAAAJgCAABkcnMv&#10;ZG93bnJldi54bWxQSwUGAAAAAAQABAD1AAAAigMAAAAA&#10;" path="m532563,1046921v-1675,-16747,-1575,-35413,-10049,-50241c516522,986195,503405,981488,492369,976583v-19358,-8604,-40193,-13398,-60290,-20097c422031,953137,412461,947608,401934,946438l311499,936390c242396,890321,274123,903834,221064,886148v-6699,-10048,-18599,-18162,-20097,-30145c198849,839056,207961,822565,211016,805761v3645,-20045,5628,-40401,10048,-60290c223362,735131,228202,725510,231112,715326v30366,-106282,-17602,42756,30145,-100484c264606,604794,269229,595083,271306,584697v3349,-16747,6993,-33438,10048,-50241c284999,514410,286982,494054,291402,474165v2298,-10340,6699,-20097,10049,-30145c297565,409048,295055,328917,271306,293295l251209,263150v101720,-33907,39169,-18472,190919,-30145c452176,229656,461763,224271,472273,222957v43334,-5417,88395,1065,130628,-10049c626259,206761,640277,180353,663191,172715v71748,-23916,42665,-8346,90436,-40194c756976,122473,757058,110647,763675,102376v7544,-9430,26326,-8639,30145,-20096c798187,69178,787121,55484,783772,42086,787121,28688,782772,10179,793820,1893v8473,-6355,20886,4904,30145,10048c845079,23671,861341,44497,884255,52135v71576,23858,19584,9236,160774,20096c1045374,72317,1110563,87524,1115367,92328v53592,53591,-40192,13398,40194,40193c1175658,145919,1192937,165077,1215851,172715v83202,27735,42665,8347,120580,60290l1366576,253102r30145,20096c1403420,283246,1406577,296942,1416818,303343v17964,11227,60290,20097,60290,20097c1557495,377032,1460361,306693,1527350,373682v8539,8539,20097,13398,30145,20097l1597688,454069v6699,10048,8640,26326,20097,30145l1647930,494262v20097,13398,36606,44931,60290,40194c1742749,527550,1765548,523818,1798655,514359v10184,-2910,20097,-6699,30145,-10048c1848897,511010,1871464,512656,1889090,524407v30241,20161,49437,36778,90435,40194l2100106,574649v129341,43115,13527,26666,70338,-30145c2185423,529525,2230734,524407,2230734,524407v20097,13398,52652,17280,60290,40194c2314470,634939,2291024,618192,2341266,634939v3349,10048,3431,21874,10048,30145c2365481,682792,2391746,688610,2411605,695229v40193,-3349,80601,-4717,120580,-10048c2542684,683781,2554840,682622,2562330,675132v7489,-7490,5311,-20671,10048,-30145c2577779,634185,2585776,624890,2592475,614842v3349,-10048,2558,-22655,10048,-30145c2610013,577207,2623194,579386,2632668,574649v10802,-5401,20097,-13398,30145,-20097c2666163,544504,2666359,532768,2672862,524407v47447,-61002,40905,-53829,90435,-70338c2783394,440671,2810189,433972,2823587,413875r40193,-60290c2870479,343537,2873829,330139,2883877,323440v10048,-6699,20867,-12366,30145,-20097c2943035,279165,2944503,272693,2964264,243053v3349,-13398,7340,-26651,10048,-40193c2978308,182882,2977918,161898,2984361,142570v3819,-11457,13397,-20097,20096,-30145c3103244,145353,2992292,112425,3235569,112425v33662,,66989,6699,100484,10048c3349451,125822,3364256,125669,3376246,132521v38409,21949,22496,32546,50242,60291c3435027,201351,3446585,206209,3456633,212908v-9542,66795,5659,85199,-70338,110532l3326005,343537r-30145,10048c3305908,360284,3315203,368281,3326005,373682v9474,4737,20886,4904,30145,10048c3377264,395460,3396343,410526,3416440,423924r30145,20096l3476730,464117r30145,20097c3573864,480864,3641211,481853,3707842,474165v21044,-2428,60290,-20096,60290,-20096c3791254,455848,3895483,442435,3928906,484214v6617,8271,6699,20097,10048,30145c3932255,524407,3928287,536960,3918857,544504v-8271,6617,-22655,2558,-30145,10048c3881222,562042,3883401,575223,3878664,584697v-18180,36360,-15474,28604,-50242,40194c3857183,711168,3830085,662192,4019341,644987v20884,-1899,88236,-26063,100483,-30145l4149969,604794v10048,-3349,19759,-7971,30145,-10048c4196861,591396,4213879,589191,4230356,584697v47,-13,75340,-25113,90435,-30145l4350936,544504v7665,-11497,24697,-50411,50242,-40193c4412391,508796,4414576,524408,4421275,534456v-3349,13398,437,31206,-10048,40193c4395143,588435,4350936,594746,4350936,594746v-53587,80383,16744,-16743,-50241,50241c4292155,653526,4289687,667179,4280598,675132v-11965,10470,-62432,48168,-90435,50242c4109926,731318,4029389,732073,3949002,735423v-63639,-3350,-128428,2449,-190918,-10049c3734400,720637,3721914,686451,3697794,685181l3506875,675132v-20097,-6699,-42664,-8345,-60290,-20096c3377482,608967,3409209,622480,3356150,604794v-40194,3349,-80797,3417,-120581,10048c3214673,618325,3175279,634939,3175279,634939v-10048,6699,-19045,15340,-30145,20097c3132441,660476,3118710,664025,3104941,665084v-73547,5657,-147376,6699,-221064,10048c2863780,678482,2843476,680761,2823587,685181v-10340,2298,-19805,7750,-30145,10048c2773553,699649,2753130,701282,2733152,705278v-13542,2708,-26796,6699,-40194,10048c2682910,722025,2672091,727692,2662813,735423v-10917,9097,-18581,21885,-30145,30145c2610942,781087,2586928,787513,2562330,795713v-13398,10048,-25215,22655,-40194,30145c2503189,835331,2461846,845954,2461846,845954v-115394,-28848,26814,11491,-70338,-30145c2367821,805657,2297273,798041,2280976,795713v-10048,-6699,-20867,-12366,-30145,-20097c2221818,751438,2220350,744966,2200589,715326v-3349,-16747,2029,-38165,-10048,-50242c2175562,650105,2130251,644987,2130251,644987v-100484,3350,-201096,3967,-301451,10049c1818228,655677,1808839,662174,1798655,665084v-13279,3794,-26795,6699,-40193,10048c1748414,681831,1739119,689828,1728317,695229v-9474,4737,-20886,4905,-30145,10049c1677058,717008,1637882,745471,1637882,745471v-6699,10048,-14696,19343,-20097,30145c1613048,785090,1615226,798271,1607736,805761v-7490,7489,-20097,6699,-30145,10048c1567543,822508,1556724,828175,1547446,835906v-10917,9097,-17723,23244,-30145,30145c1498783,876339,1457011,886148,1457011,886148v-10048,6699,-19343,14696,-30145,20097c1390655,924351,1325051,923460,1296238,926341v-33819,50728,-28900,62483,-130629,20097c1152861,941127,1158910,919643,1155561,906245v-23446,3349,-47115,5403,-70339,10048c1074836,918370,1065353,923772,1055077,926341v-16569,4142,-33495,6699,-50242,10049c1012522,967136,1011851,983598,1034980,1006728v8539,8540,20097,13398,30145,20097c1074507,1054969,1090592,1087549,1065125,1117260v-11115,12967,-33672,5906,-50241,10048c964376,1139935,1003707,1132896,954594,1157453v-9474,4737,-20671,5312,-30145,10049c913647,1172903,905340,1182693,894304,1187598v-19358,8604,-60291,20097,-60291,20097c838244,1224619,856579,1271158,834013,1288082v-8474,6355,-20097,-6699,-30145,-10048c756015,1206252,787107,1223601,723482,1207695v-26796,3349,-53750,5609,-80387,10048c609695,1223310,579054,1222782,622998,1257937v8271,6617,20097,6699,30145,10048c733530,1321577,636396,1251238,703385,1318227v8539,8539,20867,12366,30145,20097c744447,1347421,753627,1358421,763675,1368469v3221,12884,12887,55918,20097,70338c789173,1449609,793066,1463551,803868,1468952v24704,12352,80387,20097,80387,20097c936199,1566964,901536,1541702,984739,1569436r30145,10048l1045029,1589532r100483,-10048c1163810,1568810,1165609,1519194,1165609,1519194v16747,3349,34250,4051,50242,10048c1227159,1533482,1235194,1543938,1245996,1549339v9474,4737,20097,6699,30145,10048c1345244,1605456,1313517,1591943,1366576,1609629r20097,60290c1390022,1679967,1394644,1689678,1396721,1700064v12125,60628,4647,34040,20097,80387c1421841,1810588,1429269,1874491,1446963,1901031r20097,30145c1470409,1968020,1477108,2004712,1477108,2041708v,13810,-954,29801,-10048,40194c1438606,2114421,1411857,2120399,1376624,2132143r-40193,60291c1329732,2202482,1326382,2215880,1316334,2222579r-60290,40193c1249045,2273270,1223125,2306421,1225899,2323062v1986,11912,9856,23744,20097,30145c1263960,2364434,1286189,2366605,1306286,2373304r30145,10048c1346479,2386702,1356300,2390832,1366576,2393401r80387,20096c1457011,2420196,1466306,2428193,1477108,2433594v16056,8028,55321,15806,70338,20097c1557630,2456601,1567543,2460390,1577591,2463739v3350,10048,1778,23528,10049,30145c1598424,2502511,1614554,2500138,1627833,2503932v10184,2910,20886,4905,30145,10049c1679092,2525711,1718268,2554174,1718268,2554174v8173,24516,10668,40812,30145,60290c1756952,2623004,1768510,2627862,1778558,2634561r60291,90435c1845548,2735044,1855126,2743684,1858945,2755141v6699,20097,5118,45311,20097,60290c1902694,2839083,1937428,2877758,1969477,2885770r40194,10048c2026418,2892469,2049665,2899433,2059912,2885770v7246,-9661,-22465,-18303,-20096,-30145c2042599,2841711,2090231,2828771,2100106,2825480v6699,10048,10666,22601,20096,30145c2128473,2862242,2142857,2858184,2150347,2865673v7490,7490,5312,20671,10049,30145c2177144,2929312,2180493,2925963,2210638,2946060v23915,71747,2470,48539,50241,80387c2314471,3106834,2244132,3009700,2311121,3076689v45450,45450,-8443,20632,50242,40193c2364712,3133629,2366917,3150647,2371411,3167124v5574,20437,13398,40193,20097,60290l2411605,3287704r20096,60290l2441750,3378139v3349,30145,4100,60694,10048,90435c2455952,3489346,2471895,3528864,2471895,3528864v3349,73688,1259,147825,10048,221064c2483382,3761919,2496639,3769271,2502040,3780073v12137,24273,6146,41090,30145,60290c2540456,3846980,2552282,3847062,2562330,3850412v6699,10048,11557,21606,20097,30145c2590966,3889096,2606172,3890412,2612572,3900653v11227,17964,13397,40193,20096,60290l2642717,3991089r10048,30145c2649416,4064777,2653969,4109665,2642717,4151862v-3112,11669,-21606,11558,-30145,20097c2545583,4238948,2642717,4168609,2562330,4222201v-10048,-6699,-21606,-11558,-30145,-20097c2523646,4193565,2521177,4179912,2512088,4171959v-18177,-15905,-60290,-40194,-60290,-40194c2441750,4135115,2431127,4137077,2421653,4141814v-10802,5401,-18092,19344,-30145,20097c2347921,4164635,2304422,4155212,2260879,4151862v-6699,-10048,-14695,-19343,-20096,-30145c2224477,4089106,2240588,4084284,2200589,4061427v-11990,-6852,-26914,-6254,-40193,-10048c2123997,4040979,2133133,4043251,2100106,4021234v10048,-10048,21048,-19228,30145,-30145c2137982,3981811,2148362,3972855,2150347,3960943v6895,-41371,-35690,-36093,-60290,-40193c2066695,3916856,2043165,3914051,2019719,3910702v-10048,-3350,-21874,-3432,-30145,-10049c1980144,3893109,1979963,3876500,1969477,3870508v-14829,-8473,-33673,-5906,-50242,-10048c1908959,3857891,1899138,3853761,1889090,3850412v-90436,-60292,-36843,-53592,-80386,-10049c1800164,3848903,1788607,3853761,1778558,3860460v-3349,10048,-5311,20671,-10048,30145c1756070,3915486,1744106,3929364,1718268,3940847v-19358,8603,-60290,20096,-60290,20096c1647930,3957594,1636646,3956770,1627833,3950895v-42859,-28573,-21757,-23418,-40193,-60290c1582239,3879803,1574242,3870508,1567543,3860460v-3349,-10048,-5311,-20671,-10048,-30145c1538785,3792895,1535030,3803357,1507253,3770025v-7731,-9278,-13398,-20097,-20097,-30145c1481709,3712644,1481654,3679207,1457011,3659493v-8271,-6617,-20097,-6699,-30145,-10048l1366576,3609251r-30145,-20097c1316334,3592504,1296119,3595207,1276141,3599203v-31552,6310,-41602,10517,-70339,20097c1165609,3615950,1125201,3614582,1085222,3609251v-10499,-1400,-21332,-4173,-30145,-10048c1043253,3591320,1034980,3579106,1024932,3569058v-26540,-79618,-16615,-39394,-30145,-120580c1004835,3445128,1014340,3438429,1024932,3438429v12612,,56127,15360,70339,20097c1091921,3438429,1094334,3416459,1085222,3398236v-5401,-10802,-21606,-11558,-30145,-20097c1046538,3369600,1044069,3355946,1034980,3347994v-29933,-26191,-54554,-41272,-90435,-50242c927976,3293610,911051,3291053,894304,3287704v-6699,-10048,-22465,-18303,-20097,-30145c876575,3245717,892701,3240640,904352,3237462v26053,-7105,53591,-6699,80387,-10048c988088,3217366,994787,3207861,994787,3197269v,-20802,-19983,-45048,-30145,-60290c961293,3126931,959331,3116308,954594,3106834v-5401,-10802,-16919,-18494,-20097,-30145c927392,3050636,929426,3022844,924449,2996302v-19535,-104188,-12564,-48997,-30145,-110532c890510,2872491,887605,2858974,884255,2845576v3350,-16747,-4161,-40767,10049,-50241c902387,2789946,960929,2810844,974690,2815431r60290,-20096l1065125,2785286v-3349,-33494,597,-68549,-10048,-100483c1051258,2673346,1034210,2672437,1024932,2664706v-10917,-9097,-20097,-20097,-30145,-30145l944545,2483836r-10048,-30145l924449,2423546v-8155,-65238,-5344,-68945,-20097,-120581c901442,2292781,899041,2282294,894304,2272820v-5401,-10802,-11008,-22193,-20097,-30145c856030,2226770,813917,2202482,813917,2202482v-97134,3349,-194211,10048,-291403,10048c273491,2212530,440475,2189360,301451,2212530v-11192,33573,-11685,32482,-20097,70339c277649,2299541,279780,2318282,271306,2333111v-5992,10485,-19109,15191,-30145,20096c209702,2367189,174085,2375000,140677,2383352v-20097,-3349,-42067,-937,-60290,-10048c69585,2367903,65195,2354195,60290,2343159v-8603,-19358,-13397,-40193,-20096,-60290c36845,2272821,36020,2261537,30145,2252724l10049,2222579c6699,2209181,,2196195,,2182385v,-20374,937,-42067,10049,-60290c15450,2111293,28191,2103332,40194,2101998v79964,-8885,160773,-6699,241160,-10048c291402,2085251,303955,2081283,311499,2071853v6617,-8271,5311,-20671,10048,-30145c326948,2030906,334945,2021611,341644,2011563v-3349,-13398,-7052,-26712,-10048,-40193c327891,1954698,330021,1935957,321547,1921128v-5992,-10485,-18837,-15857,-30145,-20097c275411,1895034,257730,1895125,241161,1890983v-10276,-2569,-20097,-6699,-30145,-10048c200968,1870887,187772,1863212,180871,1850790v-10288,-18518,-13398,-40193,-20097,-60290c146357,1747251,153295,1770633,140677,1720161v3349,-23446,-544,-49154,10048,-70338c155462,1640349,170279,1639774,180871,1639774v36996,,73687,6699,110531,10049c294752,1659871,295576,1671155,301451,1679968v15475,23212,38045,35412,60290,50241c365090,1746956,367647,1763882,371789,1780451v2569,10276,1430,23989,10049,30145c399076,1822909,442128,1830693,442128,1830693v10048,-3349,20671,-5311,30145,-10048c483075,1815244,493879,1809088,502418,1800548v19477,-19478,21972,-35774,30145,-60290c529213,1723511,536177,1700263,522514,1690016v-18947,-14210,-47114,-5403,-70338,-10048c441790,1677891,432079,1673269,422031,1669919r-20097,-60290c394766,1588125,390123,1565381,371789,1549339v-18177,-15905,-60290,-40193,-60290,-40193c304800,1499098,301643,1485402,291402,1479001v-17964,-11227,-60290,-20097,-60290,-20097c156268,1409007,248191,1473137,170822,1408662v-9278,-7731,-20097,-13398,-30145,-20097c144026,1365119,137587,1337933,150725,1318227v5876,-8813,20672,5311,30146,10048c258791,1367234,165388,1333163,241161,1358420v16747,-3349,40768,4162,50241,-10048c294101,1344323,277561,1279244,271306,1267985v-11730,-21114,-40194,-60290,-40194,-60290c234462,1187598,223222,1157064,241161,1147405v35512,-19122,81031,-2138,120580,-10048c373583,1134989,381084,1122661,391886,1117260v9474,-4737,19660,-8550,30145,-10048c458655,1101980,495719,1100513,532563,1097163v13225,-39678,1675,-33495,,-50242xe" fillcolor="#aeaaaa [2414]" strokecolor="black [3213]" strokeweight="1pt">
                      <v:stroke joinstyle="miter"/>
                      <v:path arrowok="t" o:connecttype="custom" o:connectlocs="532563,1046921;522514,996680;492369,976583;432079,956486;401934,946438;311499,936390;221064,886148;200967,856003;211016,805761;221064,745471;231112,715326;261257,614842;271306,584697;281354,534456;291402,474165;301451,444020;271306,293295;251209,263150;442128,233005;472273,222957;602901,212908;663191,172715;753627,132521;763675,102376;793820,82280;783772,42086;793820,1893;823965,11941;884255,52135;1045029,72231;1115367,92328;1155561,132521;1215851,172715;1336431,233005;1366576,253102;1396721,273198;1416818,303343;1477108,323440;1527350,373682;1557495,393779;1597688,454069;1617785,484214;1647930,494262;1708220,534456;1798655,514359;1828800,504311;1889090,524407;1979525,564601;2100106,574649;2170444,544504;2230734,524407;2291024,564601;2341266,634939;2351314,665084;2411605,695229;2532185,685181;2562330,675132;2572378,644987;2592475,614842;2602523,584697;2632668,574649;2662813,554552;2672862,524407;2763297,454069;2823587,413875;2863780,353585;2883877,323440;2914022,303343;2964264,243053;2974312,202860;2984361,142570;3004457,112425;3235569,112425;3336053,122473;3376246,132521;3426488,192812;3456633,212908;3386295,323440;3326005,343537;3295860,353585;3326005,373682;3356150,383730;3416440,423924;3446585,444020;3476730,464117;3506875,484214;3707842,474165;3768132,454069;3928906,484214;3938954,514359;3918857,544504;3888712,554552;3878664,584697;3828422,624891;4019341,644987;4119824,614842;4149969,604794;4180114,594746;4230356,584697;4320791,554552;4350936,544504;4401178,504311;4421275,534456;4411227,574649;4350936,594746;4300695,644987;4280598,675132;4190163,725374;3949002,735423;3758084,725374;3697794,685181;3506875,675132;3446585,655036;3356150,604794;3235569,614842;3175279,634939;3145134,655036;3104941,665084;2883877,675132;2823587,685181;2793442,695229;2733152,705278;2692958,715326;2662813,735423;2632668,765568;2562330,795713;2522136,825858;2461846,845954;2391508,815809;2280976,795713;2250831,775616;2200589,715326;2190541,665084;2130251,644987;1828800,655036;1798655,665084;1758462,675132;1728317,695229;1698172,705278;1637882,745471;1617785,775616;1607736,805761;1577591,815809;1547446,835906;1517301,866051;1457011,886148;1426866,906245;1296238,926341;1165609,946438;1155561,906245;1085222,916293;1055077,926341;1004835,936390;1034980,1006728;1065125,1026825;1065125,1117260;1014884,1127308;954594,1157453;924449,1167502;894304,1187598;834013,1207695;834013,1288082;803868,1278034;723482,1207695;643095,1217743;622998,1257937;653143,1267985;703385,1318227;733530,1338324;763675,1368469;783772,1438807;803868,1468952;884255,1489049;984739,1569436;1014884,1579484;1045029,1589532;1145512,1579484;1165609,1519194;1215851,1529242;1245996,1549339;1276141,1559387;1366576,1609629;1386673,1669919;1396721,1700064;1416818,1780451;1446963,1901031;1467060,1931176;1477108,2041708;1467060,2081902;1376624,2132143;1336431,2192434;1316334,2222579;1256044,2262772;1225899,2323062;1245996,2353207;1306286,2373304;1336431,2383352;1366576,2393401;1446963,2413497;1477108,2433594;1547446,2453691;1577591,2463739;1587640,2493884;1627833,2503932;1657978,2513981;1718268,2554174;1748413,2614464;1778558,2634561;1838849,2724996;1858945,2755141;1879042,2815431;1969477,2885770;2009671,2895818;2059912,2885770;2039816,2855625;2100106,2825480;2120202,2855625;2150347,2865673;2160396,2895818;2210638,2946060;2260879,3026447;2311121,3076689;2361363,3116882;2371411,3167124;2391508,3227414;2411605,3287704;2431701,3347994;2441750,3378139;2451798,3468574;2471895,3528864;2481943,3749928;2502040,3780073;2532185,3840363;2562330,3850412;2582427,3880557;2612572,3900653;2632668,3960943;2642717,3991089;2652765,4021234;2642717,4151862;2612572,4171959;2562330,4222201;2532185,4202104;2512088,4171959;2451798,4131765;2421653,4141814;2391508,4161911;2260879,4151862;2240783,4121717;2200589,4061427;2160396,4051379;2100106,4021234;2130251,3991089;2150347,3960943;2090057,3920750;2019719,3910702;1989574,3900653;1969477,3870508;1919235,3860460;1889090,3850412;1808704,3840363;1778558,3860460;1768510,3890605;1718268,3940847;1657978,3960943;1627833,3950895;1587640,3890605;1567543,3860460;1557495,3830315;1507253,3770025;1487156,3739880;1457011,3659493;1426866,3649445;1366576,3609251;1336431,3589154;1276141,3599203;1205802,3619300;1085222,3609251;1055077,3599203;1024932,3569058;994787,3448478;1024932,3438429;1095271,3458526;1085222,3398236;1055077,3378139;1034980,3347994;944545,3297752;894304,3287704;874207,3257559;904352,3237462;984739,3227414;994787,3197269;964642,3136979;954594,3106834;934497,3076689;924449,2996302;894304,2885770;884255,2845576;894304,2795335;974690,2815431;1034980,2795335;1065125,2785286;1055077,2684803;1024932,2664706;994787,2634561;944545,2483836;934497,2453691;924449,2423546;904352,2302965;894304,2272820;874207,2242675;813917,2202482;522514,2212530;301451,2212530;281354,2282869;271306,2333111;241161,2353207;140677,2383352;80387,2373304;60290,2343159;40194,2282869;30145,2252724;10049,2222579;0,2182385;10049,2122095;40194,2101998;281354,2091950;311499,2071853;321547,2041708;341644,2011563;331596,1971370;321547,1921128;291402,1901031;241161,1890983;211016,1880935;180871,1850790;160774,1790500;140677,1720161;150725,1649823;180871,1639774;291402,1649823;301451,1679968;361741,1730209;371789,1780451;381838,1810596;442128,1830693;472273,1820645;502418,1800548;532563,1740258;522514,1690016;452176,1679968;422031,1669919;401934,1609629;371789,1549339;311499,1509146;291402,1479001;231112,1458904;170822,1408662;140677,1388565;150725,1318227;180871,1328275;241161,1358420;291402,1348372;271306,1267985;231112,1207695;241161,1147405;361741,1137357;391886,1117260;422031,1107212;532563,1097163;532563,1046921"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group id="Group 318" o:spid="_x0000_s1039" style="position:absolute;left:46211;top:3763;width:20823;height:11456" coordorigin="46211,3763" coordsize="20822,11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shape id="Freeform 319" o:spid="_x0000_s1040" style="position:absolute;left:46937;top:3763;width:20097;height:11456;visibility:visible;mso-wrap-style:square;v-text-anchor:middle" coordsize="2009671,1145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0jcUA&#10;AADcAAAADwAAAGRycy9kb3ducmV2LnhtbESPwWrDMBBE74H+g9hALyGR00JIHMuhFEpDL40df8DG&#10;2tgm1spIquP+fVUo9DjMzBsmO0ymFyM531lWsF4lIIhrqztuFFTnt+UWhA/IGnvLpOCbPBzyh1mG&#10;qbZ3LmgsQyMihH2KCtoQhlRKX7dk0K/sQBy9q3UGQ5SukdrhPcJNL5+SZCMNdhwXWhzotaX6Vn4Z&#10;BVvTXAo6Xd4nN3bF8fOjWrhzpdTjfHrZgwg0hf/wX/uoFTyvd/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SNxQAAANwAAAAPAAAAAAAAAAAAAAAAAJgCAABkcnMv&#10;ZG93bnJldi54bWxQSwUGAAAAAAQABAD1AAAAigMAAAAA&#10;" path="m,1105355v16747,3349,34250,4051,50242,10048c61550,1119643,69585,1130099,80387,1135500v9474,4737,20097,6699,30145,10048c167473,1142199,224572,1140908,281354,1135500v13748,-1309,29801,-955,40194,-10049c339725,1109546,338827,1072799,361741,1065161r60290,-20097l452176,1035016v10048,-6699,19109,-15192,30145,-20097c501679,1006316,542611,994823,542611,994823v47770,-31847,18690,-16279,90435,-40194l663192,944581r40193,-60290c710084,874243,712025,857965,723482,854146v10048,-3350,20671,-5312,30145,-10049c781608,830106,791692,816081,813917,793856v3349,-10048,3431,-21874,10048,-30145c831509,754281,847709,753855,854110,743614v11227,-17964,13398,-40193,20097,-60290c877556,673276,875442,659054,884255,653179r30145,-20097c917750,623034,919712,612411,924449,602937v5401,-10802,15191,-19109,20096,-30145c979789,493493,940558,528558,994787,492405v6699,-10048,10667,-22601,20097,-30145c1023155,455643,1035555,456949,1045029,452212v77916,-38958,-15480,-4889,60290,-30145c1118717,425416,1131841,430162,1145512,432115v33323,4760,68550,-597,100484,10048c1257453,445982,1256663,464764,1266093,472308v8271,6617,20097,6699,30145,10049c1349829,479007,1404467,483370,1457011,472308v13906,-2928,18321,-22262,30145,-30145c1495969,436288,1507253,435464,1517301,432115v56947,-85419,-36855,46907,80387,-70338c1607736,351728,1616009,339514,1627833,331631v8649,-5766,64980,-18756,70339,-20096c1708220,304836,1720365,300527,1728317,291438v37208,-42524,36440,-49032,50242,-90435c1775209,190955,1773247,180332,1768510,170858v-5401,-10802,-19236,-18099,-20096,-30145c1745778,103811,1740922,62755,1758462,30181v10043,-18652,39160,-18588,60290,-20097c1976134,-1157,1912417,36,2009671,36e" filled="f" strokecolor="black [3213]" strokeweight="1pt">
                        <v:stroke joinstyle="miter"/>
                        <v:path arrowok="t" o:connecttype="custom" o:connectlocs="0,1105355;50242,1115403;80387,1135500;110532,1145548;281354,1135500;321548,1125451;361741,1065161;422031,1045064;452176,1035016;482321,1014919;542611,994823;633046,954629;663192,944581;703385,884291;723482,854146;753627,844097;813917,793856;823965,763711;854110,743614;874207,683324;884255,653179;914400,633082;924449,602937;944545,572792;994787,492405;1014884,462260;1045029,452212;1105319,422067;1145512,432115;1245996,442163;1266093,472308;1296238,482357;1457011,472308;1487156,442163;1517301,432115;1597688,361777;1627833,331631;1698172,311535;1728317,291438;1778559,201003;1768510,170858;1748414,140713;1758462,30181;1818752,10084;2009671,36" o:connectangles="0,0,0,0,0,0,0,0,0,0,0,0,0,0,0,0,0,0,0,0,0,0,0,0,0,0,0,0,0,0,0,0,0,0,0,0,0,0,0,0,0,0,0,0,0"/>
                      </v:shape>
                      <v:shape id="Freeform 320" o:spid="_x0000_s1041" style="position:absolute;left:46211;top:14714;width:914;height:229;visibility:visible;mso-wrap-style:square;v-text-anchor:middle" coordsize="91440,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jnLsEA&#10;AADcAAAADwAAAGRycy9kb3ducmV2LnhtbERP24rCMBB9F/Yfwizsi2jqbZFqFFlYUBDBuh8wNGNb&#10;bGZKk2r3782D4OPh3Nfb3tXqTq2vhA1Mxgko4lxsxYWBv8vvaAnKB2SLtTAZ+CcP283HYI2plQef&#10;6Z6FQsUQ9ikaKENoUq19XpJDP5aGOHJXaR2GCNtC2xYfMdzVepok39phxbGhxIZ+SspvWecMdO40&#10;FCfXsJjLbXc4HrvlcHIy5uuz361ABerDW/xy762B2TTOj2fiEd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o5y7BAAAA3AAAAA8AAAAAAAAAAAAAAAAAmAIAAGRycy9kb3du&#10;cmV2LnhtbFBLBQYAAAAABAAEAPUAAACGAwAAAAA=&#10;" path="m91440,22860c72390,19050,53137,16142,34290,11430,22601,8508,,,,e" filled="f" strokecolor="black [3213]" strokeweight="1pt">
                        <v:stroke joinstyle="miter"/>
                        <v:path arrowok="t" o:connecttype="custom" o:connectlocs="91440,22860;34290,11430;0,0" o:connectangles="0,0,0"/>
                      </v:shape>
                    </v:group>
                    <v:group id="Group 321" o:spid="_x0000_s1042" style="position:absolute;left:20771;top:52808;width:50199;height:6145" coordorigin="20771,52808" coordsize="50199,6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line id="Straight Connector 322" o:spid="_x0000_s1043" style="position:absolute;visibility:visible;mso-wrap-style:square" from="20771,58953" to="55438,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cKcMAAADcAAAADwAAAGRycy9kb3ducmV2LnhtbESPUWvCQBCE3wv+h2MF3+rGpIhETxHB&#10;4pOltj9gza1JNLcXclcT++t7hUIfh5n5hlltBtuoO3e+dqJhNk1AsRTO1FJq+PzYPy9A+UBiqHHC&#10;Gh7sYbMePa0oN66Xd76fQqkiRHxOGqoQ2hzRFxVb8lPXskTv4jpLIcquRNNRH+G2wTRJ5miplrhQ&#10;Ucu7iovb6ctqsNkhOc779NhgcX09yzfiS/am9WQ8bJegAg/hP/zXPhgNWZrC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UXCnDAAAA3AAAAA8AAAAAAAAAAAAA&#10;AAAAoQIAAGRycy9kb3ducmV2LnhtbFBLBQYAAAAABAAEAPkAAACRAwAAAAA=&#10;" strokecolor="black [3213]" strokeweight="1pt">
                        <v:stroke joinstyle="miter"/>
                      </v:line>
                      <v:shape id="TextBox 38" o:spid="_x0000_s1044" type="#_x0000_t202" style="position:absolute;left:52325;top:52912;width:18645;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 xml:space="preserve">60 kilometers </w:t>
                              </w:r>
                              <w:proofErr w:type="spellStart"/>
                              <w:r>
                                <w:rPr>
                                  <w:color w:val="000000" w:themeColor="text1"/>
                                  <w:kern w:val="24"/>
                                  <w:sz w:val="28"/>
                                  <w:szCs w:val="28"/>
                                </w:rPr>
                                <w:t>skilometers</w:t>
                              </w:r>
                              <w:proofErr w:type="spellEnd"/>
                            </w:p>
                          </w:txbxContent>
                        </v:textbox>
                      </v:shape>
                      <v:shape id="_x0000_s1045" type="#_x0000_t202" style="position:absolute;left:35099;top:52808;width:6682;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30</w:t>
                              </w:r>
                            </w:p>
                          </w:txbxContent>
                        </v:textbox>
                      </v:shape>
                    </v:group>
                    <v:shape id="TextBox 1" o:spid="_x0000_s1046" type="#_x0000_t202" style="position:absolute;left:43268;top:3893;width:20782;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Sacramento River</w:t>
                            </w:r>
                          </w:p>
                        </w:txbxContent>
                      </v:textbox>
                    </v:shape>
                    <v:shape id="TextBox 19" o:spid="_x0000_s1047" type="#_x0000_t202" style="position:absolute;left:48240;top:17650;width:22791;height:5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San Joaquin River</w:t>
                            </w:r>
                          </w:p>
                        </w:txbxContent>
                      </v:textbox>
                    </v:shape>
                    <v:shape id="TextBox 20" o:spid="_x0000_s1048" type="#_x0000_t202" style="position:absolute;left:16067;top:30583;width:20940;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San Francisco Bay</w:t>
                            </w:r>
                          </w:p>
                        </w:txbxContent>
                      </v:textbox>
                    </v:shape>
                    <v:shape id="TextBox 21" o:spid="_x0000_s1049" type="#_x0000_t202" style="position:absolute;left:28789;top:7180;width:15597;height:5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Suisun Bay</w:t>
                            </w:r>
                          </w:p>
                        </w:txbxContent>
                      </v:textbox>
                    </v:shape>
                    <v:shape id="TextBox 22" o:spid="_x0000_s1050" type="#_x0000_t202" style="position:absolute;left:5619;top:5629;width:16724;height:3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vMAA&#10;AADcAAAADwAAAGRycy9kb3ducmV2LnhtbERPy4rCMBTdC/MP4Q7MThPHB9oxyqAIrhSfMLtLc22L&#10;zU1pMrb+vVkILg/nPVu0thR3qn3hWEO/p0AQp84UnGk4HdfdCQgfkA2WjknDgzws5h+dGSbGNbyn&#10;+yFkIoawT1BDHkKVSOnTnCz6nquII3d1tcUQYZ1JU2MTw20pv5UaS4sFx4YcK1rmlN4O/1bDeXv9&#10;uwzVLlvZUdW4Vkm2U6n112f7+wMiUBve4pd7YzQMBnF+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7vMAAAADcAAAADwAAAAAAAAAAAAAAAACYAgAAZHJzL2Rvd25y&#10;ZXYueG1sUEsFBgAAAAAEAAQA9QAAAIUDA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San Pablo Bay</w:t>
                            </w:r>
                          </w:p>
                        </w:txbxContent>
                      </v:textbox>
                    </v:shape>
                    <v:group id="Group 331" o:spid="_x0000_s1051" style="position:absolute;left:83161;top:10039;width:29156;height:27234" coordorigin="83161,10039" coordsize="29155,2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group id="Group 332" o:spid="_x0000_s1052" style="position:absolute;left:88355;top:12312;width:9492;height:12979" coordorigin="88355,12312" coordsize="9491,12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333" o:spid="_x0000_s1053" style="position:absolute;left:89982;top:21532;width:7865;height:3759;visibility:visible;mso-wrap-style:square;v-text-anchor:middle" coordsize="786581,375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RWsYA&#10;AADcAAAADwAAAGRycy9kb3ducmV2LnhtbESPQWvCQBSE74L/YXlCL6KbNlAkuootbfFgD40e9PbM&#10;PrPB7NuQ3Sbpv3cLhR6HmfmGWW0GW4uOWl85VvA4T0AQF05XXCo4Ht5nCxA+IGusHZOCH/KwWY9H&#10;K8y06/mLujyUIkLYZ6jAhNBkUvrCkEU/dw1x9K6utRiibEupW+wj3NbyKUmepcWK44LBhl4NFbf8&#10;2yqourO/fPbThavdkPN+93J6+zBKPUyG7RJEoCH8h//aO60gTVP4PROP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vRWsYAAADcAAAADwAAAAAAAAAAAAAAAACYAgAAZHJz&#10;L2Rvd25yZXYueG1sUEsFBgAAAAAEAAQA9QAAAIsDAAAAAA==&#10;" path="m786581,149754v-13110,16387,-28207,31366,-39329,49162c713330,253192,769250,207191,707923,248077v-3277,9832,-4083,20874,-9832,29497c677049,309137,670020,306594,639097,316903v-31162,46743,-8454,25760,-78658,49161l530942,375896v-36051,-3277,-73812,1615,-108154,-9832c412956,362787,415802,346532,412955,336567v-3712,-12993,-2336,-28085,-9832,-39329c396568,287406,383458,284129,373626,277574v-52432,-78650,16381,16379,-49161,-49162c316109,220056,314821,205179,304800,198916,287223,187930,245807,179251,245807,179251v-6555,-9832,-14380,-18928,-19665,-29497c210148,117766,224824,118939,196646,90761,119305,13420,218189,138243,137652,41599,130087,32521,127215,19485,117988,12103,94036,-7058,3432,2270,,2270e" filled="f" strokecolor="black [3213]" strokeweight="1pt">
                          <v:stroke joinstyle="miter"/>
                          <v:path arrowok="t" o:connecttype="custom" o:connectlocs="786581,149754;747252,198916;707923,248077;698091,277574;639097,316903;560439,366064;530942,375896;422788,366064;412955,336567;403123,297238;373626,277574;324465,228412;304800,198916;245807,179251;226142,149754;196646,90761;137652,41599;117988,12103;0,2270" o:connectangles="0,0,0,0,0,0,0,0,0,0,0,0,0,0,0,0,0,0,0"/>
                        </v:shape>
                        <v:shape id="Freeform 334" o:spid="_x0000_s1054" style="position:absolute;left:88530;top:12312;width:2742;height:9243;visibility:visible;mso-wrap-style:square;v-text-anchor:middle" coordsize="274194,924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6A8YA&#10;AADcAAAADwAAAGRycy9kb3ducmV2LnhtbESPUWvCQBCE3wv9D8cWfNOLWkpJPUUEQVAo1VLatyW3&#10;TVJzezG3JtFf3ysIfRxm5htmtuhdpVpqQunZwHiUgCLOvC05N/B+WA+fQQVBtlh5JgMXCrCY39/N&#10;MLW+4zdq95KrCOGQooFCpE61DllBDsPI18TR+/aNQ4myybVtsItwV+lJkjxphyXHhQJrWhWUHfdn&#10;ZyA7bX+Wm6/z9eO1+pRk51ZtJ6Uxg4d++QJKqJf/8K29sQam00f4OxOP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6A8YAAADcAAAADwAAAAAAAAAAAAAAAACYAgAAZHJz&#10;L2Rvd25yZXYueG1sUEsFBgAAAAAEAAQA9QAAAIsDAAAAAA==&#10;" path="m27209,v6555,16387,17476,31648,19665,49161c49017,66302,24877,96905,17377,108155v-13945,41836,-30892,79274,,127819c28080,252793,56706,242529,76371,245807v6555,9832,14380,18927,19664,29496c110457,304147,110524,345161,115700,373626v2417,13295,5949,26386,9832,39329c131488,432809,145196,471948,145196,471948v3278,45884,-1324,93025,9833,137652c155029,609601,204189,683341,214022,698090r19665,29497c236964,740697,239636,753973,243519,766916v5956,19854,19665,58994,19665,58994c266461,845574,277851,865563,273016,884903v-2866,11464,-18698,14866,-29497,19665c224578,912986,184526,924232,184526,924232e" filled="f" strokecolor="black [3213]" strokeweight="1pt">
                          <v:stroke joinstyle="miter"/>
                          <v:path arrowok="t" o:connecttype="custom" o:connectlocs="27209,0;46874,49161;17377,108155;17377,235974;76371,245807;96035,275303;115700,373626;125532,412955;145196,471948;155029,609600;214022,698090;233687,727587;243519,766916;263184,825910;273016,884903;243519,904568;184526,924232" o:connectangles="0,0,0,0,0,0,0,0,0,0,0,0,0,0,0,0,0"/>
                        </v:shape>
                        <v:shape id="Freeform 335" o:spid="_x0000_s1055" style="position:absolute;left:88355;top:21358;width:1242;height:2065;visibility:visible;mso-wrap-style:square;v-text-anchor:middle" coordsize="124164,206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Dx8YA&#10;AADcAAAADwAAAGRycy9kb3ducmV2LnhtbESP3WrCQBSE7wXfYTlC73TTiiLRVUJpi4g/bWy9PmZP&#10;k9Ds2ZDdxvTt3YLg5TAz3zCLVWcq0VLjSssKHkcRCOLM6pJzBZ/H1+EMhPPIGivLpOCPHKyW/d4C&#10;Y20v/EFt6nMRIOxiVFB4X8dSuqwgg25ka+LgfdvGoA+yyaVu8BLgppJPUTSVBksOCwXW9FxQ9pP+&#10;GgW4T094eDtvEvxqI7fbJdv1y7tSD4MumYPw1Pl7+NZeawXj8QT+z4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gDx8YAAADcAAAADwAAAAAAAAAAAAAAAACYAgAAZHJz&#10;L2Rvd25yZXYueG1sUEsFBgAAAAAEAAQA9QAAAIsDAAAAAA==&#10;" path="m5301,88490v6555,18026,29137,30816,39329,49161c94150,226785,7542,130057,83959,206477v13110,-3277,33286,2254,39329,-9832c128573,186076,108423,177946,103624,167148,95206,148206,90514,127819,83959,108155l74127,78658,64295,49161v9832,-3277,24862,-562,29497,-9832c113031,849,38724,785,34798,,24966,9832,14203,18815,5301,29497v-7565,9078,-6555,40967,,58993xe" fillcolor="#aeaaaa [2414]" strokecolor="black [3213]" strokeweight="1pt">
                          <v:stroke joinstyle="miter"/>
                          <v:path arrowok="t" o:connecttype="custom" o:connectlocs="5301,88490;44630,137651;83959,206477;123288,196645;103624,167148;83959,108155;74127,78658;64295,49161;93792,39329;34798,0;5301,29497;5301,88490" o:connectangles="0,0,0,0,0,0,0,0,0,0,0,0"/>
                        </v:shape>
                      </v:group>
                      <v:group id="Group 336" o:spid="_x0000_s1056" style="position:absolute;left:83161;top:10039;width:29156;height:27234" coordorigin="83161,10039" coordsize="29155,2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Freeform 337" o:spid="_x0000_s1057" style="position:absolute;left:110629;top:30306;width:1688;height:6489;visibility:visible;mso-wrap-style:square;v-text-anchor:middle" coordsize="168729,648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joGsYA&#10;AADcAAAADwAAAGRycy9kb3ducmV2LnhtbESPQWvCQBSE70L/w/IK3szGKm1NXUUKFk+i22rp7ZF9&#10;TYLZtyG71eivd4WCx2FmvmGm887W4kitrxwrGCYpCOLcmYoLBV+fy8ErCB+QDdaOScGZPMxnD70p&#10;ZsadeEtHHQoRIewzVFCG0GRS+rwkiz5xDXH0fl1rMUTZFtK0eIpwW8unNH2WFiuOCyU29F5SftB/&#10;VsHiZz90m0LTwerLRPP3x3i92yvVf+wWbyACdeEe/m+vjILR6AVuZ+IR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joGsYAAADcAAAADwAAAAAAAAAAAAAAAACYAgAAZHJz&#10;L2Rvd25yZXYueG1sUEsFBgAAAAAEAAQA9QAAAIsDAAAAAA==&#10;" path="m49161,c39329,16387,24299,30622,19664,49162v-2514,10054,5197,20226,9832,29496c45883,111432,49161,108155,78658,127820v3277,13110,1390,28777,9832,39329c94964,175242,108717,172346,117987,176981v10569,5285,19665,13109,29497,19664c154039,206477,174530,216915,167148,226142v-12949,16186,-58993,19665,-58993,19665l68825,304800,49161,334297v-3277,13110,-4509,26908,-9832,39329c34674,384488,23060,391804,19664,403123v-6659,22198,-5287,46101,-9832,68826c7800,482112,3277,491613,,501445v52437,78658,-16387,-16387,49161,49162c68219,569666,70661,585612,78658,609600,10870,632196,5006,614608,39329,648929e" filled="f" strokecolor="black [3213]" strokeweight="1pt">
                          <v:stroke joinstyle="miter"/>
                          <v:path arrowok="t" o:connecttype="custom" o:connectlocs="49161,0;19664,49162;29496,78658;78658,127820;88490,167149;117987,176981;147484,196645;167148,226142;108155,245807;68825,304800;49161,334297;39329,373626;19664,403123;9832,471949;0,501445;49161,550607;78658,609600;39329,648929" o:connectangles="0,0,0,0,0,0,0,0,0,0,0,0,0,0,0,0,0,0"/>
                        </v:shape>
                        <v:group id="Group 338" o:spid="_x0000_s1058" style="position:absolute;left:83161;top:10039;width:28058;height:27234" coordorigin="83161,10039" coordsize="28058,2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line id="Straight Connector 339" o:spid="_x0000_s1059" style="position:absolute;flip:x y;visibility:visible;mso-wrap-style:square" from="95586,10039" to="95684,19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AJqsUAAADcAAAADwAAAGRycy9kb3ducmV2LnhtbESPQWvCQBSE74X+h+UJ3uomWoqmrlIK&#10;goqXJl68PbKvSTD7dptdTfz3bkHwOMzMN8xyPZhWXKnzjWUF6SQBQVxa3XCl4Fhs3uYgfEDW2Fom&#10;BTfysF69viwx07bnH7rmoRIRwj5DBXUILpPSlzUZ9BPriKP3azuDIcqukrrDPsJNK6dJ8iENNhwX&#10;anT0XVN5zi9GgXR7d5gf8lOxM+nffphu+z59V2o8Gr4+QQQawjP8aG+1gtlsAf9n4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AJqsUAAADcAAAADwAAAAAAAAAA&#10;AAAAAAChAgAAZHJzL2Rvd25yZXYueG1sUEsFBgAAAAAEAAQA+QAAAJMDAAAAAA==&#10;" strokecolor="black [3213]" strokeweight=".5pt">
                            <v:stroke joinstyle="miter"/>
                          </v:line>
                          <v:line id="Straight Connector 340" o:spid="_x0000_s1060" style="position:absolute;flip:x;visibility:visible;mso-wrap-style:square" from="83693,10039" to="95684,10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msIAAADcAAAADwAAAGRycy9kb3ducmV2LnhtbERPy2oCMRTdC/2HcAvdaaatSJkahzJg&#10;68JNtQxdXibXeTS5GZKoo19vFgWXh/NeFqM14kQ+dI4VPM8yEMS10x03Cn726+kbiBCRNRrHpOBC&#10;AYrVw2SJuXZn/qbTLjYihXDIUUEb45BLGeqWLIaZG4gTd3DeYkzQN1J7PKdwa+RLli2kxY5TQ4sD&#10;lS3Vf7ujVVCa6nf8+vQcq/56OG5pXfbGKPX0OH68g4g0xrv4373RCl7naX46k46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msIAAADcAAAADwAAAAAAAAAAAAAA&#10;AAChAgAAZHJzL2Rvd25yZXYueG1sUEsFBgAAAAAEAAQA+QAAAJADAAAAAA==&#10;" strokecolor="black [3213]" strokeweight=".5pt">
                            <v:stroke joinstyle="miter"/>
                          </v:line>
                          <v:line id="Straight Connector 341" o:spid="_x0000_s1061" style="position:absolute;visibility:visible;mso-wrap-style:square" from="95684,19189" to="111219,30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G7JcYAAADcAAAADwAAAGRycy9kb3ducmV2LnhtbESPQUvDQBSE74L/YXmCt3aTVqWJ3ZZS&#10;KBR7EKMFj4/sMxvMvt1k1zb+e7dQ8DjMzDfMcj3aTpxoCK1jBfk0A0FcO91yo+DjfTdZgAgRWWPn&#10;mBT8UoD16vZmiaV2Z36jUxUbkSAcSlRgYvSllKE2ZDFMnSdO3pcbLMYkh0bqAc8Jbjs5y7InabHl&#10;tGDQ09ZQ/V39WAX9S10dHpv86Pd+a157LPrPolDq/m7cPIOINMb/8LW91wrmDzl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xuyXGAAAA3AAAAA8AAAAAAAAA&#10;AAAAAAAAoQIAAGRycy9kb3ducmV2LnhtbFBLBQYAAAAABAAEAPkAAACUAwAAAAA=&#10;" strokecolor="black [3213]" strokeweight=".5pt">
                            <v:stroke joinstyle="miter"/>
                          </v:line>
                          <v:line id="Straight Connector 342" o:spid="_x0000_s1062" style="position:absolute;flip:y;visibility:visible;mso-wrap-style:square" from="103452,36500" to="111219,37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4EdsQAAADcAAAADwAAAGRycy9kb3ducmV2LnhtbESPQWsCMRSE74L/ITzBW81qS5HVKLKg&#10;9dBLVcTjY/PcXU1eliTqtr++KRQ8DjPzDTNfdtaIO/nQOFYwHmUgiEunG64UHPbrlymIEJE1Gsek&#10;4JsCLBf93hxz7R78RfddrESCcMhRQR1jm0sZyposhpFriZN3dt5iTNJXUnt8JLg1cpJl79Jiw2mh&#10;xpaKmsrr7mYVFOZ46j42nuPx8nO+fdK6uBij1HDQrWYgInXxGf5vb7WC17cJ/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fgR2xAAAANwAAAAPAAAAAAAAAAAA&#10;AAAAAKECAABkcnMvZG93bnJldi54bWxQSwUGAAAAAAQABAD5AAAAkgMAAAAA&#10;" strokecolor="black [3213]" strokeweight=".5pt">
                            <v:stroke joinstyle="miter"/>
                          </v:line>
                          <v:shape id="Freeform 343" o:spid="_x0000_s1063" style="position:absolute;left:83161;top:10248;width:20389;height:26842;visibility:visible;mso-wrap-style:square;v-text-anchor:middle" coordsize="2038920,2684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vDMMA&#10;AADcAAAADwAAAGRycy9kb3ducmV2LnhtbESPUWvCQBCE3wX/w7GCb7ppFSmpp5S2goIItYKvS26b&#10;hOb2Qu400V/vCYKPw8x8w8yXna3UmRtfOtHwMk5AsWTOlJJrOPyuRm+gfCAxVDlhDRf2sFz0e3NK&#10;jWvlh8/7kKsIEZ+ShiKEOkX0WcGW/NjVLNH7c42lEGWTo2mojXBb4WuSzNBSKXGhoJo/C87+9yer&#10;4Yj4ffi68hTby267oSN5cjOth4Pu4x1U4C48w4/22miYTCdwPxOPA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vDMMAAADcAAAADwAAAAAAAAAAAAAAAACYAgAAZHJzL2Rv&#10;d25yZXYueG1sUEsFBgAAAAAEAAQA9QAAAIgDAAAAAA==&#10;" path="m2038920,2684206v-2724,-13619,-10216,-61652,-19664,-78658c2007779,2584888,1979927,2546555,1979927,2546555v-3278,-16387,-5780,-32949,-9833,-49162c1967580,2487338,1967591,2475225,1960262,2467896v-62001,-62001,-39036,-24434,-88490,-49161c1804258,2384978,1887962,2408209,1793114,2389238v-9832,-9832,-17927,-21783,-29497,-29496c1747478,2348983,1682271,2341268,1675127,2340077v-30278,-45416,-23399,-61255,-68826,-68826c1577026,2266372,1547307,2264696,1517810,2261419v-97580,-32527,51481,22046,-58993,-39329c1440697,2212023,1419488,2208980,1399823,2202425v-70709,-23570,17580,5022,-68825,-19664c1321033,2179914,1311333,2176206,1301501,2172929v-92276,-61519,39797,19285,-216310,-29497c1071624,2140848,1058874,2093977,1055694,2084438v-3277,-42606,1179,-86530,-9832,-127819c1042817,1945201,1023747,1946182,1016365,1936955v-32522,-40653,22040,-24900,-39329,-58994c958916,1867894,935290,1869794,918043,1858296r-29497,-19664c875436,1818967,856691,1802059,849217,1779638v-7997,-23991,-10436,-39932,-29497,-58993c800659,1701584,784718,1699145,760727,1691148v-9832,-9832,-17927,-21784,-29497,-29497c722606,1655902,709062,1659148,701733,1651819v-7329,-7329,-5197,-20227,-9832,-29497c686616,1611753,678791,1602657,672236,1592825v3277,-19664,-4265,-44896,9832,-58993c690424,1525476,699978,1555813,711565,1553496v11587,-2317,13110,-19664,19665,-29496c727953,1494503,741252,1457569,721398,1435509v-17677,-19641,-53166,-2880,-78659,-9832c631339,1422568,623075,1412568,613243,1406013r-58994,-88491l534585,1288025v-3278,-22942,2609,-49274,-9833,-68825c502605,1184399,461190,1178729,426430,1170038v-9832,-6555,-22115,-10437,-29497,-19664c390459,1142281,389948,1130842,387101,1120877v-3712,-12993,-1391,-28777,-9833,-39329c370794,1073455,357604,1074993,347772,1071716v-24033,-16022,-38238,-20030,-49162,-49161c286618,990577,297936,966954,269114,943896v-8093,-6474,-19665,-6555,-29497,-9832c233062,924232,228308,912923,219952,904567v-8356,-8356,-23233,-9644,-29496,-19664c179470,867325,170791,825909,170791,825909v-3277,-36051,-5342,-72234,-9832,-108154c158953,701706,146710,647316,141294,629264v-8346,-27819,-16749,-65910,-39329,-88490c82904,521713,66963,519274,42972,511277,7806,458529,-16387,450648,13475,383458v4799,-10799,19665,-13110,29497,-19665c88050,296177,74828,327221,92133,275303,88856,255638,86626,235770,82301,216309,80053,206192,74716,196930,72468,186813,49392,82974,74939,164731,52804,98322,63148,5225,41650,30818,72468,e" filled="f" strokecolor="black [3213]" strokeweight="1pt">
                            <v:stroke joinstyle="miter"/>
                            <v:path arrowok="t" o:connecttype="custom" o:connectlocs="2038920,2684206;2019256,2605548;1979927,2546555;1970094,2497393;1960262,2467896;1871772,2418735;1793114,2389238;1763617,2359742;1675127,2340077;1606301,2271251;1517810,2261419;1458817,2222090;1399823,2202425;1330998,2182761;1301501,2172929;1085191,2143432;1055694,2084438;1045862,1956619;1016365,1936955;977036,1877961;918043,1858296;888546,1838632;849217,1779638;819720,1720645;760727,1691148;731230,1661651;701733,1651819;691901,1622322;672236,1592825;682068,1533832;711565,1553496;731230,1524000;721398,1435509;642739,1425677;613243,1406013;554249,1317522;534585,1288025;524752,1219200;426430,1170038;396933,1150374;387101,1120877;377268,1081548;347772,1071716;298610,1022555;269114,943896;239617,934064;219952,904567;190456,884903;170791,825909;160959,717755;141294,629264;101965,540774;42972,511277;13475,383458;42972,363793;92133,275303;82301,216309;72468,186813;52804,98322;72468,0" o:connectangles="0,0,0,0,0,0,0,0,0,0,0,0,0,0,0,0,0,0,0,0,0,0,0,0,0,0,0,0,0,0,0,0,0,0,0,0,0,0,0,0,0,0,0,0,0,0,0,0,0,0,0,0,0,0,0,0,0,0,0,0"/>
                          </v:shape>
                        </v:group>
                      </v:group>
                    </v:group>
                    <v:line id="Straight Connector 344" o:spid="_x0000_s1064" style="position:absolute;flip:x;visibility:visible;mso-wrap-style:square" from="82120,23460" to="88085,43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5mcUAAADcAAAADwAAAGRycy9kb3ducmV2LnhtbESPzWsCMRTE7wX/h/AEbzXrB0VWo8iC&#10;bQ+9+IF4fGyeu6vJy5JE3favN4VCj8PM/IZZrDprxJ18aBwrGA0zEMSl0w1XCg77zesMRIjIGo1j&#10;UvBNAVbL3ssCc+0evKX7LlYiQTjkqKCOsc2lDGVNFsPQtcTJOztvMSbpK6k9PhLcGjnOsjdpseG0&#10;UGNLRU3ldXezCgpzPHUf757j8fJzvn3RprgYo9Sg363nICJ18T/81/7UCibTKfyeSUdAL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s5mcUAAADcAAAADwAAAAAAAAAA&#10;AAAAAAChAgAAZHJzL2Rvd25yZXYueG1sUEsFBgAAAAAEAAQA+QAAAJMDAAAAAA==&#10;" strokecolor="black [3213]" strokeweight=".5pt">
                      <v:stroke joinstyle="miter"/>
                    </v:line>
                    <v:line id="Straight Connector 345" o:spid="_x0000_s1065" style="position:absolute;flip:x y;visibility:visible;mso-wrap-style:square" from="71031,3092" to="87938,2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tw0sQAAADcAAAADwAAAGRycy9kb3ducmV2LnhtbESPQWvCQBSE7wX/w/KE3uom1opEVxFB&#10;sOKl0Yu3R/aZBLNv1+xq0n/fLQgeh5n5hlmsetOIB7W+tqwgHSUgiAuray4VnI7bjxkIH5A1NpZJ&#10;wS95WC0HbwvMtO34hx55KEWEsM9QQRWCy6T0RUUG/cg64uhdbGswRNmWUrfYRbhp5DhJptJgzXGh&#10;QkebioprfjcKpNu7w+yQn4/fJr3t+/Gu69KJUu/Dfj0HEagPr/CzvdMKPidf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S3DSxAAAANwAAAAPAAAAAAAAAAAA&#10;AAAAAKECAABkcnMvZG93bnJldi54bWxQSwUGAAAAAAQABAD5AAAAkgMAAAAA&#10;" strokecolor="black [3213]" strokeweight=".5pt">
                      <v:stroke joinstyle="miter"/>
                    </v:line>
                    <v:group id="Group 346" o:spid="_x0000_s1066" style="position:absolute;left:34;width:4616;height:8008" coordorigin="34" coordsize="4616,8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47" o:spid="_x0000_s1067" type="#_x0000_t68" style="position:absolute;left:483;top:3763;width:3527;height:4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CMMQA&#10;AADcAAAADwAAAGRycy9kb3ducmV2LnhtbESPS4vCMBSF94L/IVzBjYypj9GhGkWEAcGNdgbcXpo7&#10;bbW5KU3Udn69EQSXh/P4OMt1Y0pxo9oVlhWMhhEI4tTqgjMFvz/fH18gnEfWWFomBS05WK+6nSXG&#10;2t75SLfEZyKMsItRQe59FUvp0pwMuqGtiIP3Z2uDPsg6k7rGexg3pRxH0UwaLDgQcqxom1N6Sa4m&#10;QHAys6d2XAx2+/b8+e8Oh2S7UarfazYLEJ4a/w6/2jutYDKdw/N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qAjDEAAAA3AAAAA8AAAAAAAAAAAAAAAAAmAIAAGRycy9k&#10;b3ducmV2LnhtbFBLBQYAAAAABAAEAPUAAACJAwAAAAA=&#10;" adj="8976" filled="f" strokecolor="black [3213]" strokeweight="1pt"/>
                      <v:shape id="TextBox 69" o:spid="_x0000_s1068" type="#_x0000_t202" style="position:absolute;left:34;width:4616;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8B2B97" w:rsidRDefault="008B2B97" w:rsidP="004D0F3B">
                              <w:pPr>
                                <w:pStyle w:val="NormalWeb"/>
                                <w:spacing w:before="0" w:beforeAutospacing="0" w:after="0" w:afterAutospacing="0"/>
                              </w:pPr>
                              <w:r>
                                <w:rPr>
                                  <w:color w:val="000000" w:themeColor="text1"/>
                                  <w:kern w:val="24"/>
                                  <w:sz w:val="36"/>
                                  <w:szCs w:val="36"/>
                                </w:rPr>
                                <w:t>N</w:t>
                              </w:r>
                            </w:p>
                          </w:txbxContent>
                        </v:textbox>
                      </v:shape>
                    </v:group>
                  </v:group>
                </v:group>
                <w10:anchorlock/>
              </v:group>
            </w:pict>
          </mc:Fallback>
        </mc:AlternateContent>
      </w:r>
      <w:r w:rsidR="004D0F3B" w:rsidRPr="004D0F3B">
        <w:t xml:space="preserve"> </w:t>
      </w:r>
      <w:proofErr w:type="gramStart"/>
      <w:r w:rsidR="00784014" w:rsidRPr="001C4413">
        <w:t>Figure 1.</w:t>
      </w:r>
      <w:proofErr w:type="gramEnd"/>
      <w:r w:rsidR="00784014" w:rsidRPr="001C4413">
        <w:t xml:space="preserve"> </w:t>
      </w:r>
    </w:p>
    <w:p w:rsidR="00C95C77" w:rsidRDefault="00C95C77" w:rsidP="009817E7">
      <w:pPr>
        <w:suppressLineNumbers/>
        <w:spacing w:after="160" w:line="259" w:lineRule="auto"/>
        <w:rPr>
          <w:i/>
        </w:rPr>
        <w:sectPr w:rsidR="00C95C77" w:rsidSect="00C95C77">
          <w:pgSz w:w="15840" w:h="12240" w:orient="landscape"/>
          <w:pgMar w:top="1440" w:right="1440" w:bottom="1440" w:left="1440" w:header="720" w:footer="720" w:gutter="0"/>
          <w:lnNumType w:countBy="1" w:restart="continuous"/>
          <w:cols w:space="720"/>
          <w:titlePg/>
          <w:docGrid w:linePitch="360"/>
        </w:sectPr>
      </w:pPr>
    </w:p>
    <w:p w:rsidR="007B2EC4" w:rsidRDefault="007B0448" w:rsidP="00C515E0">
      <w:r>
        <w:rPr>
          <w:noProof/>
        </w:rPr>
        <w:lastRenderedPageBreak/>
        <mc:AlternateContent>
          <mc:Choice Requires="wps">
            <w:drawing>
              <wp:anchor distT="45720" distB="45720" distL="114300" distR="114300" simplePos="0" relativeHeight="251675648" behindDoc="0" locked="0" layoutInCell="1" allowOverlap="1" wp14:anchorId="5F41DF20" wp14:editId="7D19C8D4">
                <wp:simplePos x="0" y="0"/>
                <wp:positionH relativeFrom="column">
                  <wp:posOffset>4314825</wp:posOffset>
                </wp:positionH>
                <wp:positionV relativeFrom="page">
                  <wp:posOffset>4455795</wp:posOffset>
                </wp:positionV>
                <wp:extent cx="356870" cy="301625"/>
                <wp:effectExtent l="0" t="0" r="5080" b="31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69" type="#_x0000_t202" style="position:absolute;margin-left:339.75pt;margin-top:350.85pt;width:28.1pt;height:2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" stroked="f">
                <v:textbox>
                  <w:txbxContent>
                    <w:p w:rsidR="008B2B97" w:rsidRDefault="008B2B97" w:rsidP="00A01805">
                      <w:r>
                        <w:t>B</w:t>
                      </w:r>
                    </w:p>
                  </w:txbxContent>
                </v:textbox>
                <w10:wrap anchory="page"/>
              </v:shape>
            </w:pict>
          </mc:Fallback>
        </mc:AlternateContent>
      </w:r>
      <w:r w:rsidR="004600F1">
        <w:rPr>
          <w:noProof/>
        </w:rPr>
        <mc:AlternateContent>
          <mc:Choice Requires="wps">
            <w:drawing>
              <wp:anchor distT="45720" distB="45720" distL="114300" distR="114300" simplePos="0" relativeHeight="251677696" behindDoc="0" locked="0" layoutInCell="1" allowOverlap="1" wp14:anchorId="613A7708" wp14:editId="1AF55E3A">
                <wp:simplePos x="0" y="0"/>
                <wp:positionH relativeFrom="column">
                  <wp:posOffset>4305300</wp:posOffset>
                </wp:positionH>
                <wp:positionV relativeFrom="page">
                  <wp:posOffset>1341120</wp:posOffset>
                </wp:positionV>
                <wp:extent cx="356870" cy="301625"/>
                <wp:effectExtent l="0" t="0" r="5080" b="31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339pt;margin-top:105.6pt;width:28.1pt;height:23.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" stroked="f">
                <v:textbox>
                  <w:txbxContent>
                    <w:p w:rsidR="008B2B97" w:rsidRDefault="008B2B97" w:rsidP="00A01805">
                      <w:r>
                        <w:t>A</w:t>
                      </w:r>
                    </w:p>
                  </w:txbxContent>
                </v:textbox>
                <w10:wrap anchory="page"/>
              </v:shape>
            </w:pict>
          </mc:Fallback>
        </mc:AlternateContent>
      </w:r>
      <w:r w:rsidR="00A628F6">
        <w:object w:dxaOrig="9121" w:dyaOrig="12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545.85pt" o:ole="">
            <v:imagedata r:id="rId12" o:title=""/>
          </v:shape>
          <o:OLEObject Type="Embed" ProgID="SigmaPlotGraphicObject.11" ShapeID="_x0000_i1025" DrawAspect="Content" ObjectID="_1599734116" r:id="rId13"/>
        </w:object>
      </w:r>
    </w:p>
    <w:p w:rsidR="00E40897" w:rsidRDefault="00B05361" w:rsidP="009817E7">
      <w:pPr>
        <w:pStyle w:val="ListParagraph"/>
        <w:suppressLineNumbers/>
        <w:spacing w:line="240" w:lineRule="auto"/>
        <w:ind w:left="360"/>
      </w:pPr>
      <w:proofErr w:type="gramStart"/>
      <w:r w:rsidRPr="008F4FC4">
        <w:t>Figure 2</w:t>
      </w:r>
      <w:r w:rsidR="00124948" w:rsidRPr="008F4FC4">
        <w:t>.</w:t>
      </w:r>
      <w:proofErr w:type="gramEnd"/>
      <w:r w:rsidR="00124948" w:rsidRPr="008F4FC4">
        <w:t xml:space="preserve"> </w:t>
      </w:r>
    </w:p>
    <w:p w:rsidR="00A628F6" w:rsidRDefault="007B7632" w:rsidP="00C515E0">
      <w:pPr>
        <w:pStyle w:val="ListParagraph"/>
        <w:spacing w:line="240" w:lineRule="auto"/>
        <w:ind w:left="360"/>
        <w:rPr>
          <w:i/>
        </w:rPr>
      </w:pPr>
      <w:r>
        <w:rPr>
          <w:noProof/>
        </w:rPr>
        <w:lastRenderedPageBreak/>
        <mc:AlternateContent>
          <mc:Choice Requires="wps">
            <w:drawing>
              <wp:anchor distT="45720" distB="45720" distL="114300" distR="114300" simplePos="0" relativeHeight="251671552" behindDoc="0" locked="0" layoutInCell="1" allowOverlap="1" wp14:anchorId="522C9543" wp14:editId="1366FC0A">
                <wp:simplePos x="0" y="0"/>
                <wp:positionH relativeFrom="column">
                  <wp:posOffset>4673600</wp:posOffset>
                </wp:positionH>
                <wp:positionV relativeFrom="page">
                  <wp:posOffset>4535170</wp:posOffset>
                </wp:positionV>
                <wp:extent cx="356870" cy="301625"/>
                <wp:effectExtent l="0" t="0" r="5080" b="31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368pt;margin-top:357.1pt;width:28.1pt;height:2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" stroked="f">
                <v:textbox>
                  <w:txbxContent>
                    <w:p w:rsidR="008B2B97" w:rsidRDefault="008B2B97" w:rsidP="00A01805">
                      <w:r>
                        <w:t>B</w:t>
                      </w:r>
                    </w:p>
                  </w:txbxContent>
                </v:textbox>
                <w10:wrap anchory="page"/>
              </v:shape>
            </w:pict>
          </mc:Fallback>
        </mc:AlternateContent>
      </w:r>
      <w:r w:rsidR="004600F1">
        <w:rPr>
          <w:noProof/>
        </w:rPr>
        <mc:AlternateContent>
          <mc:Choice Requires="wps">
            <w:drawing>
              <wp:anchor distT="45720" distB="45720" distL="114300" distR="114300" simplePos="0" relativeHeight="251673600" behindDoc="0" locked="0" layoutInCell="1" allowOverlap="1" wp14:anchorId="70DFD728" wp14:editId="564E1D54">
                <wp:simplePos x="0" y="0"/>
                <wp:positionH relativeFrom="column">
                  <wp:posOffset>4676775</wp:posOffset>
                </wp:positionH>
                <wp:positionV relativeFrom="page">
                  <wp:posOffset>1371600</wp:posOffset>
                </wp:positionV>
                <wp:extent cx="356870" cy="301625"/>
                <wp:effectExtent l="0" t="0" r="5080" b="31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368.25pt;margin-top:108pt;width:28.1pt;height:23.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" stroked="f">
                <v:textbox>
                  <w:txbxContent>
                    <w:p w:rsidR="008B2B97" w:rsidRDefault="008B2B97" w:rsidP="00A01805">
                      <w:r>
                        <w:t>A</w:t>
                      </w:r>
                    </w:p>
                  </w:txbxContent>
                </v:textbox>
                <w10:wrap anchory="page"/>
              </v:shape>
            </w:pict>
          </mc:Fallback>
        </mc:AlternateContent>
      </w:r>
      <w:r w:rsidR="00C515E0">
        <w:object w:dxaOrig="9121" w:dyaOrig="12811">
          <v:shape id="_x0000_i1026" type="#_x0000_t75" style="width:396pt;height:552.55pt" o:ole="">
            <v:imagedata r:id="rId14" o:title=""/>
          </v:shape>
          <o:OLEObject Type="Embed" ProgID="SigmaPlotGraphicObject.11" ShapeID="_x0000_i1026" DrawAspect="Content" ObjectID="_1599734117" r:id="rId15"/>
        </w:object>
      </w:r>
    </w:p>
    <w:p w:rsidR="005C5F20" w:rsidRPr="008F4FC4" w:rsidRDefault="00D17F9E" w:rsidP="005C5F20">
      <w:pPr>
        <w:pStyle w:val="ListParagraph"/>
        <w:spacing w:line="240" w:lineRule="auto"/>
        <w:ind w:left="360"/>
      </w:pPr>
      <w:proofErr w:type="gramStart"/>
      <w:r w:rsidRPr="008F4FC4">
        <w:t>Figure 3</w:t>
      </w:r>
      <w:r w:rsidR="00093710" w:rsidRPr="008F4FC4">
        <w:t>.</w:t>
      </w:r>
      <w:proofErr w:type="gramEnd"/>
      <w:r w:rsidR="00093710" w:rsidRPr="008F4FC4">
        <w:t xml:space="preserve"> </w:t>
      </w:r>
    </w:p>
    <w:p w:rsidR="00E40897" w:rsidRDefault="00896EB9" w:rsidP="005C5F20">
      <w:pPr>
        <w:spacing w:after="160" w:line="259" w:lineRule="auto"/>
      </w:pPr>
      <w:r>
        <w:br w:type="page"/>
      </w:r>
      <w:r w:rsidR="001B35B0">
        <w:object w:dxaOrig="9046" w:dyaOrig="7096">
          <v:shape id="_x0000_i1027" type="#_x0000_t75" style="width:450.4pt;height:354.15pt" o:ole="">
            <v:imagedata r:id="rId16" o:title=""/>
          </v:shape>
          <o:OLEObject Type="Embed" ProgID="SigmaPlotGraphicObject.11" ShapeID="_x0000_i1027" DrawAspect="Content" ObjectID="_1599734118" r:id="rId17"/>
        </w:object>
      </w:r>
      <w:r w:rsidR="002E442A" w:rsidRPr="002E442A">
        <w:t xml:space="preserve"> </w:t>
      </w:r>
    </w:p>
    <w:p w:rsidR="001E299E" w:rsidRDefault="007E504E" w:rsidP="009817E7">
      <w:pPr>
        <w:spacing w:after="160" w:line="259" w:lineRule="auto"/>
        <w:jc w:val="both"/>
      </w:pPr>
      <w:proofErr w:type="gramStart"/>
      <w:r w:rsidRPr="008F4FC4">
        <w:t>Figure 4</w:t>
      </w:r>
      <w:r w:rsidR="00D52AB0" w:rsidRPr="008F4FC4">
        <w:t>.</w:t>
      </w:r>
      <w:proofErr w:type="gramEnd"/>
      <w:r w:rsidR="00D52AB0" w:rsidRPr="008F4FC4">
        <w:t xml:space="preserve"> </w:t>
      </w:r>
    </w:p>
    <w:p w:rsidR="004C7D66" w:rsidRPr="00532B22" w:rsidRDefault="001E299E" w:rsidP="00532B22">
      <w:pPr>
        <w:spacing w:after="160" w:line="259" w:lineRule="auto"/>
        <w:jc w:val="both"/>
      </w:pPr>
      <w:r>
        <w:object w:dxaOrig="8971" w:dyaOrig="7096">
          <v:shape id="_x0000_i1028" type="#_x0000_t75" style="width:449.6pt;height:354.15pt" o:ole="">
            <v:imagedata r:id="rId18" o:title=""/>
          </v:shape>
          <o:OLEObject Type="Embed" ProgID="SigmaPlotGraphicObject.11" ShapeID="_x0000_i1028" DrawAspect="Content" ObjectID="_1599734119" r:id="rId19"/>
        </w:object>
      </w:r>
      <w:proofErr w:type="gramStart"/>
      <w:r w:rsidR="00F2677E">
        <w:t xml:space="preserve">Figure </w:t>
      </w:r>
      <w:r w:rsidR="00532B22">
        <w:t>5</w:t>
      </w:r>
      <w:r w:rsidR="00F2677E">
        <w:t>.</w:t>
      </w:r>
      <w:proofErr w:type="gramEnd"/>
      <w:r w:rsidR="00F2677E">
        <w:t xml:space="preserve"> </w:t>
      </w:r>
    </w:p>
    <w:p w:rsidR="004C7D66" w:rsidRDefault="004C7D66" w:rsidP="00A130B9">
      <w:pPr>
        <w:spacing w:after="160" w:line="259" w:lineRule="auto"/>
        <w:jc w:val="both"/>
      </w:pPr>
    </w:p>
    <w:p w:rsidR="00A130B9" w:rsidRPr="002E442A" w:rsidRDefault="00A130B9" w:rsidP="00A130B9">
      <w:pPr>
        <w:spacing w:after="160" w:line="259" w:lineRule="auto"/>
        <w:jc w:val="both"/>
        <w:rPr>
          <w:i/>
        </w:rPr>
      </w:pPr>
      <w:r w:rsidRPr="002E442A">
        <w:rPr>
          <w:i/>
        </w:rPr>
        <w:br w:type="page"/>
      </w:r>
    </w:p>
    <w:p w:rsidR="00F36225" w:rsidRDefault="00EE2C30" w:rsidP="00265901">
      <w:pPr>
        <w:spacing w:after="160" w:line="259" w:lineRule="auto"/>
        <w:jc w:val="center"/>
      </w:pPr>
      <w:r>
        <w:rPr>
          <w:noProof/>
        </w:rPr>
        <w:lastRenderedPageBreak/>
        <mc:AlternateContent>
          <mc:Choice Requires="wps">
            <w:drawing>
              <wp:anchor distT="45720" distB="45720" distL="114300" distR="114300" simplePos="0" relativeHeight="251683840" behindDoc="0" locked="0" layoutInCell="1" allowOverlap="1" wp14:anchorId="0DC80CD7" wp14:editId="4EA1481B">
                <wp:simplePos x="0" y="0"/>
                <wp:positionH relativeFrom="column">
                  <wp:posOffset>4105275</wp:posOffset>
                </wp:positionH>
                <wp:positionV relativeFrom="page">
                  <wp:posOffset>5731510</wp:posOffset>
                </wp:positionV>
                <wp:extent cx="356870" cy="301625"/>
                <wp:effectExtent l="0" t="0" r="5080" b="31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ED3FD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323.25pt;margin-top:451.3pt;width:28.1pt;height:23.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" stroked="f">
                <v:textbox>
                  <w:txbxContent>
                    <w:p w:rsidR="008B2B97" w:rsidRDefault="008B2B97" w:rsidP="00ED3FD2">
                      <w:r>
                        <w:t>C</w:t>
                      </w:r>
                    </w:p>
                  </w:txbxContent>
                </v:textbox>
                <w10:wrap anchory="page"/>
              </v:shape>
            </w:pict>
          </mc:Fallback>
        </mc:AlternateContent>
      </w:r>
      <w:r>
        <w:rPr>
          <w:noProof/>
        </w:rPr>
        <mc:AlternateContent>
          <mc:Choice Requires="wps">
            <w:drawing>
              <wp:anchor distT="45720" distB="45720" distL="114300" distR="114300" simplePos="0" relativeHeight="251681792" behindDoc="0" locked="0" layoutInCell="1" allowOverlap="1" wp14:anchorId="1C580FE6" wp14:editId="7966A718">
                <wp:simplePos x="0" y="0"/>
                <wp:positionH relativeFrom="column">
                  <wp:posOffset>4124325</wp:posOffset>
                </wp:positionH>
                <wp:positionV relativeFrom="page">
                  <wp:posOffset>1292860</wp:posOffset>
                </wp:positionV>
                <wp:extent cx="356870" cy="301625"/>
                <wp:effectExtent l="0" t="0" r="5080" b="31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ED3FD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324.75pt;margin-top:101.8pt;width:28.1pt;height:23.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" stroked="f">
                <v:textbox>
                  <w:txbxContent>
                    <w:p w:rsidR="008B2B97" w:rsidRDefault="008B2B97" w:rsidP="00ED3FD2">
                      <w:r>
                        <w:t>A</w:t>
                      </w:r>
                    </w:p>
                  </w:txbxContent>
                </v:textbox>
                <w10:wrap anchory="page"/>
              </v:shape>
            </w:pict>
          </mc:Fallback>
        </mc:AlternateContent>
      </w:r>
      <w:r w:rsidR="009817E7">
        <w:rPr>
          <w:noProof/>
        </w:rPr>
        <mc:AlternateContent>
          <mc:Choice Requires="wps">
            <w:drawing>
              <wp:anchor distT="45720" distB="45720" distL="114300" distR="114300" simplePos="0" relativeHeight="251684864" behindDoc="0" locked="0" layoutInCell="1" allowOverlap="1" wp14:anchorId="72253AED" wp14:editId="19529601">
                <wp:simplePos x="0" y="0"/>
                <wp:positionH relativeFrom="column">
                  <wp:posOffset>962978</wp:posOffset>
                </wp:positionH>
                <wp:positionV relativeFrom="page">
                  <wp:posOffset>4259898</wp:posOffset>
                </wp:positionV>
                <wp:extent cx="381636" cy="396243"/>
                <wp:effectExtent l="0" t="7302"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81636" cy="396243"/>
                        </a:xfrm>
                        <a:prstGeom prst="rect">
                          <a:avLst/>
                        </a:prstGeom>
                        <a:solidFill>
                          <a:srgbClr val="FFFFFF"/>
                        </a:solidFill>
                        <a:ln w="9525">
                          <a:noFill/>
                          <a:miter lim="800000"/>
                          <a:headEnd/>
                          <a:tailEnd/>
                        </a:ln>
                      </wps:spPr>
                      <wps:txbx>
                        <w:txbxContent>
                          <w:p w:rsidR="008B2B97" w:rsidRDefault="008B2B97" w:rsidP="00ED3FD2">
                            <w:proofErr w:type="spellStart"/>
                            <w:proofErr w:type="gramStart"/>
                            <w:r w:rsidRPr="009817E7">
                              <w:rPr>
                                <w:sz w:val="36"/>
                                <w:szCs w:val="36"/>
                              </w:rPr>
                              <w:t>λ</w:t>
                            </w:r>
                            <w:r w:rsidRPr="00C515E0">
                              <w:rPr>
                                <w:vertAlign w:val="subscript"/>
                              </w:rPr>
                              <w:t>G</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75.85pt;margin-top:335.45pt;width:30.05pt;height:31.2pt;rotation:-90;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" stroked="f">
                <v:textbox>
                  <w:txbxContent>
                    <w:p w:rsidR="008B2B97" w:rsidRDefault="008B2B97" w:rsidP="00ED3FD2">
                      <w:proofErr w:type="spellStart"/>
                      <w:proofErr w:type="gramStart"/>
                      <w:r w:rsidRPr="009817E7">
                        <w:rPr>
                          <w:sz w:val="36"/>
                          <w:szCs w:val="36"/>
                        </w:rPr>
                        <w:t>λ</w:t>
                      </w:r>
                      <w:r w:rsidRPr="00C515E0">
                        <w:rPr>
                          <w:vertAlign w:val="subscript"/>
                        </w:rPr>
                        <w:t>G</w:t>
                      </w:r>
                      <w:proofErr w:type="spellEnd"/>
                      <w:proofErr w:type="gramEnd"/>
                    </w:p>
                  </w:txbxContent>
                </v:textbox>
                <w10:wrap anchory="page"/>
              </v:shape>
            </w:pict>
          </mc:Fallback>
        </mc:AlternateContent>
      </w:r>
      <w:r w:rsidR="009817E7">
        <w:rPr>
          <w:noProof/>
        </w:rPr>
        <mc:AlternateContent>
          <mc:Choice Requires="wps">
            <w:drawing>
              <wp:anchor distT="45720" distB="45720" distL="114300" distR="114300" simplePos="0" relativeHeight="251682816" behindDoc="0" locked="0" layoutInCell="1" allowOverlap="1" wp14:anchorId="10515A3D" wp14:editId="1BFFA0A4">
                <wp:simplePos x="0" y="0"/>
                <wp:positionH relativeFrom="column">
                  <wp:posOffset>4105275</wp:posOffset>
                </wp:positionH>
                <wp:positionV relativeFrom="page">
                  <wp:posOffset>3502660</wp:posOffset>
                </wp:positionV>
                <wp:extent cx="356870" cy="301625"/>
                <wp:effectExtent l="0" t="0" r="5080" b="31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ED3FD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323.25pt;margin-top:275.8pt;width:28.1pt;height:2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yIQIAACM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" stroked="f">
                <v:textbox>
                  <w:txbxContent>
                    <w:p w:rsidR="008B2B97" w:rsidRDefault="008B2B97" w:rsidP="00ED3FD2">
                      <w:r>
                        <w:t>B</w:t>
                      </w:r>
                    </w:p>
                  </w:txbxContent>
                </v:textbox>
                <w10:wrap anchory="page"/>
              </v:shape>
            </w:pict>
          </mc:Fallback>
        </mc:AlternateContent>
      </w:r>
      <w:r w:rsidR="00AE625D">
        <w:object w:dxaOrig="7260" w:dyaOrig="15630">
          <v:shape id="_x0000_i1029" type="#_x0000_t75" style="width:270.4pt;height:8in" o:ole="">
            <v:imagedata r:id="rId20" o:title=""/>
          </v:shape>
          <o:OLEObject Type="Embed" ProgID="SigmaPlotGraphicObject.11" ShapeID="_x0000_i1029" DrawAspect="Content" ObjectID="_1599734120" r:id="rId21"/>
        </w:object>
      </w:r>
    </w:p>
    <w:p w:rsidR="005C5F20" w:rsidRPr="00ED3FD2" w:rsidRDefault="00D14BD8">
      <w:pPr>
        <w:spacing w:after="160" w:line="259" w:lineRule="auto"/>
      </w:pPr>
      <w:proofErr w:type="gramStart"/>
      <w:r>
        <w:t>Figure 6</w:t>
      </w:r>
      <w:r w:rsidR="00D52AB0" w:rsidRPr="00ED3FD2">
        <w:t>.</w:t>
      </w:r>
      <w:proofErr w:type="gramEnd"/>
      <w:r w:rsidR="00D52AB0" w:rsidRPr="00ED3FD2">
        <w:t xml:space="preserve"> </w:t>
      </w:r>
    </w:p>
    <w:p w:rsidR="00D52AB0" w:rsidRDefault="005C5F20" w:rsidP="00ED3FD2">
      <w:pPr>
        <w:spacing w:after="160" w:line="259" w:lineRule="auto"/>
        <w:jc w:val="center"/>
      </w:pPr>
      <w:r>
        <w:rPr>
          <w:i/>
        </w:rPr>
        <w:br w:type="page"/>
      </w:r>
      <w:r w:rsidR="009817E7">
        <w:rPr>
          <w:noProof/>
        </w:rPr>
        <w:lastRenderedPageBreak/>
        <mc:AlternateContent>
          <mc:Choice Requires="wps">
            <w:drawing>
              <wp:anchor distT="45720" distB="45720" distL="114300" distR="114300" simplePos="0" relativeHeight="251661312" behindDoc="0" locked="0" layoutInCell="1" allowOverlap="1" wp14:anchorId="38C27C2F" wp14:editId="1822F14A">
                <wp:simplePos x="0" y="0"/>
                <wp:positionH relativeFrom="column">
                  <wp:posOffset>930594</wp:posOffset>
                </wp:positionH>
                <wp:positionV relativeFrom="page">
                  <wp:posOffset>4226241</wp:posOffset>
                </wp:positionV>
                <wp:extent cx="419733" cy="367668"/>
                <wp:effectExtent l="6667" t="0" r="6668" b="6667"/>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9733" cy="367668"/>
                        </a:xfrm>
                        <a:prstGeom prst="rect">
                          <a:avLst/>
                        </a:prstGeom>
                        <a:solidFill>
                          <a:srgbClr val="FFFFFF"/>
                        </a:solidFill>
                        <a:ln w="9525">
                          <a:noFill/>
                          <a:miter lim="800000"/>
                          <a:headEnd/>
                          <a:tailEnd/>
                        </a:ln>
                      </wps:spPr>
                      <wps:txbx>
                        <w:txbxContent>
                          <w:p w:rsidR="008B2B97" w:rsidRDefault="008B2B97" w:rsidP="00C515E0">
                            <w:proofErr w:type="spellStart"/>
                            <w:proofErr w:type="gramStart"/>
                            <w:r w:rsidRPr="009817E7">
                              <w:rPr>
                                <w:sz w:val="36"/>
                                <w:szCs w:val="36"/>
                              </w:rPr>
                              <w:t>λ</w:t>
                            </w:r>
                            <w:r w:rsidRPr="00C515E0">
                              <w:rPr>
                                <w:vertAlign w:val="subscript"/>
                              </w:rPr>
                              <w:t>G</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73.3pt;margin-top:332.75pt;width:33.05pt;height:28.95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" stroked="f">
                <v:textbox>
                  <w:txbxContent>
                    <w:p w:rsidR="008B2B97" w:rsidRDefault="008B2B97" w:rsidP="00C515E0">
                      <w:proofErr w:type="spellStart"/>
                      <w:proofErr w:type="gramStart"/>
                      <w:r w:rsidRPr="009817E7">
                        <w:rPr>
                          <w:sz w:val="36"/>
                          <w:szCs w:val="36"/>
                        </w:rPr>
                        <w:t>λ</w:t>
                      </w:r>
                      <w:r w:rsidRPr="00C515E0">
                        <w:rPr>
                          <w:vertAlign w:val="subscript"/>
                        </w:rPr>
                        <w:t>G</w:t>
                      </w:r>
                      <w:proofErr w:type="spellEnd"/>
                      <w:proofErr w:type="gramEnd"/>
                    </w:p>
                  </w:txbxContent>
                </v:textbox>
                <w10:wrap anchory="page"/>
              </v:shape>
            </w:pict>
          </mc:Fallback>
        </mc:AlternateContent>
      </w:r>
      <w:r w:rsidR="004600F1">
        <w:rPr>
          <w:noProof/>
        </w:rPr>
        <mc:AlternateContent>
          <mc:Choice Requires="wps">
            <w:drawing>
              <wp:anchor distT="45720" distB="45720" distL="114300" distR="114300" simplePos="0" relativeHeight="251665408" behindDoc="0" locked="0" layoutInCell="1" allowOverlap="1" wp14:anchorId="0F8F7209" wp14:editId="0D16880F">
                <wp:simplePos x="0" y="0"/>
                <wp:positionH relativeFrom="column">
                  <wp:posOffset>4095750</wp:posOffset>
                </wp:positionH>
                <wp:positionV relativeFrom="page">
                  <wp:posOffset>1283335</wp:posOffset>
                </wp:positionV>
                <wp:extent cx="356870" cy="301625"/>
                <wp:effectExtent l="0" t="0" r="508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322.5pt;margin-top:101.05pt;width:28.1pt;height:2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" stroked="f">
                <v:textbox>
                  <w:txbxContent>
                    <w:p w:rsidR="008B2B97" w:rsidRDefault="008B2B97" w:rsidP="00A01805">
                      <w:r>
                        <w:t>A</w:t>
                      </w:r>
                    </w:p>
                  </w:txbxContent>
                </v:textbox>
                <w10:wrap anchory="page"/>
              </v:shape>
            </w:pict>
          </mc:Fallback>
        </mc:AlternateContent>
      </w:r>
      <w:r w:rsidR="004600F1">
        <w:rPr>
          <w:noProof/>
        </w:rPr>
        <mc:AlternateContent>
          <mc:Choice Requires="wps">
            <w:drawing>
              <wp:anchor distT="45720" distB="45720" distL="114300" distR="114300" simplePos="0" relativeHeight="251667456" behindDoc="0" locked="0" layoutInCell="1" allowOverlap="1" wp14:anchorId="346E512F" wp14:editId="072D5896">
                <wp:simplePos x="0" y="0"/>
                <wp:positionH relativeFrom="column">
                  <wp:posOffset>4105275</wp:posOffset>
                </wp:positionH>
                <wp:positionV relativeFrom="page">
                  <wp:posOffset>3455670</wp:posOffset>
                </wp:positionV>
                <wp:extent cx="356870" cy="301625"/>
                <wp:effectExtent l="0" t="0" r="5080" b="31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323.25pt;margin-top:272.1pt;width:28.1pt;height:2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" stroked="f">
                <v:textbox>
                  <w:txbxContent>
                    <w:p w:rsidR="008B2B97" w:rsidRDefault="008B2B97" w:rsidP="00A01805">
                      <w:r>
                        <w:t>B</w:t>
                      </w:r>
                    </w:p>
                  </w:txbxContent>
                </v:textbox>
                <w10:wrap anchory="page"/>
              </v:shape>
            </w:pict>
          </mc:Fallback>
        </mc:AlternateContent>
      </w:r>
      <w:r w:rsidR="004600F1">
        <w:rPr>
          <w:noProof/>
        </w:rPr>
        <mc:AlternateContent>
          <mc:Choice Requires="wps">
            <w:drawing>
              <wp:anchor distT="45720" distB="45720" distL="114300" distR="114300" simplePos="0" relativeHeight="251669504" behindDoc="0" locked="0" layoutInCell="1" allowOverlap="1" wp14:anchorId="71AC242B" wp14:editId="73F46FDE">
                <wp:simplePos x="0" y="0"/>
                <wp:positionH relativeFrom="column">
                  <wp:posOffset>4114800</wp:posOffset>
                </wp:positionH>
                <wp:positionV relativeFrom="page">
                  <wp:posOffset>5636895</wp:posOffset>
                </wp:positionV>
                <wp:extent cx="356870" cy="301625"/>
                <wp:effectExtent l="0" t="0" r="5080" b="31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324pt;margin-top:443.85pt;width:28.1pt;height:2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" stroked="f">
                <v:textbox>
                  <w:txbxContent>
                    <w:p w:rsidR="008B2B97" w:rsidRDefault="008B2B97" w:rsidP="00A01805">
                      <w:r>
                        <w:t>C</w:t>
                      </w:r>
                    </w:p>
                  </w:txbxContent>
                </v:textbox>
                <w10:wrap anchory="page"/>
              </v:shape>
            </w:pict>
          </mc:Fallback>
        </mc:AlternateContent>
      </w:r>
      <w:r w:rsidR="004600F1">
        <w:rPr>
          <w:noProof/>
        </w:rPr>
        <mc:AlternateContent>
          <mc:Choice Requires="wps">
            <w:drawing>
              <wp:anchor distT="45720" distB="45720" distL="114300" distR="114300" simplePos="0" relativeHeight="251659264" behindDoc="0" locked="0" layoutInCell="1" allowOverlap="1" wp14:anchorId="0374875F" wp14:editId="2879F465">
                <wp:simplePos x="0" y="0"/>
                <wp:positionH relativeFrom="column">
                  <wp:posOffset>1057910</wp:posOffset>
                </wp:positionH>
                <wp:positionV relativeFrom="page">
                  <wp:posOffset>6398895</wp:posOffset>
                </wp:positionV>
                <wp:extent cx="356870" cy="301625"/>
                <wp:effectExtent l="8572"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rsidR="008B2B97" w:rsidRPr="00ED3FD2" w:rsidRDefault="008B2B97" w:rsidP="00ED3F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83.3pt;margin-top:503.85pt;width:28.1pt;height:23.7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" stroked="f">
                <v:textbox>
                  <w:txbxContent>
                    <w:p w:rsidR="008B2B97" w:rsidRPr="00ED3FD2" w:rsidRDefault="008B2B97" w:rsidP="00ED3FD2"/>
                  </w:txbxContent>
                </v:textbox>
                <w10:wrap anchory="page"/>
              </v:shape>
            </w:pict>
          </mc:Fallback>
        </mc:AlternateContent>
      </w:r>
      <w:r w:rsidR="004600F1">
        <w:rPr>
          <w:noProof/>
        </w:rPr>
        <mc:AlternateContent>
          <mc:Choice Requires="wps">
            <w:drawing>
              <wp:anchor distT="45720" distB="45720" distL="114300" distR="114300" simplePos="0" relativeHeight="251663360" behindDoc="0" locked="0" layoutInCell="1" allowOverlap="1" wp14:anchorId="69A198F6" wp14:editId="77760023">
                <wp:simplePos x="0" y="0"/>
                <wp:positionH relativeFrom="column">
                  <wp:posOffset>1038225</wp:posOffset>
                </wp:positionH>
                <wp:positionV relativeFrom="page">
                  <wp:posOffset>2082800</wp:posOffset>
                </wp:positionV>
                <wp:extent cx="356870" cy="301625"/>
                <wp:effectExtent l="8572"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rsidR="008B2B97" w:rsidRPr="00ED3FD2" w:rsidRDefault="008B2B97" w:rsidP="00ED3F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81.75pt;margin-top:164pt;width:28.1pt;height:23.75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" stroked="f">
                <v:textbox>
                  <w:txbxContent>
                    <w:p w:rsidR="008B2B97" w:rsidRPr="00ED3FD2" w:rsidRDefault="008B2B97" w:rsidP="00ED3FD2"/>
                  </w:txbxContent>
                </v:textbox>
                <w10:wrap anchory="page"/>
              </v:shape>
            </w:pict>
          </mc:Fallback>
        </mc:AlternateContent>
      </w:r>
      <w:r w:rsidR="00CB669B">
        <w:object w:dxaOrig="7440" w:dyaOrig="15825">
          <v:shape id="_x0000_i1030" type="#_x0000_t75" style="width:263.7pt;height:564.3pt" o:ole="">
            <v:imagedata r:id="rId22" o:title=""/>
          </v:shape>
          <o:OLEObject Type="Embed" ProgID="SigmaPlotGraphicObject.11" ShapeID="_x0000_i1030" DrawAspect="Content" ObjectID="_1599734121" r:id="rId23"/>
        </w:object>
      </w:r>
    </w:p>
    <w:p w:rsidR="00655186" w:rsidRPr="00ED3FD2" w:rsidRDefault="00D52AB0">
      <w:pPr>
        <w:spacing w:after="160" w:line="259" w:lineRule="auto"/>
      </w:pPr>
      <w:proofErr w:type="gramStart"/>
      <w:r w:rsidRPr="00ED3FD2">
        <w:t xml:space="preserve">Figure </w:t>
      </w:r>
      <w:r w:rsidR="00D14BD8">
        <w:t>7</w:t>
      </w:r>
      <w:r w:rsidRPr="00ED3FD2">
        <w:t>.</w:t>
      </w:r>
      <w:proofErr w:type="gramEnd"/>
      <w:r w:rsidRPr="00ED3FD2">
        <w:t xml:space="preserve"> </w:t>
      </w:r>
    </w:p>
    <w:p w:rsidR="00350A94" w:rsidRDefault="004600F1" w:rsidP="001E299E">
      <w:pPr>
        <w:spacing w:after="160" w:line="259" w:lineRule="auto"/>
        <w:jc w:val="center"/>
      </w:pPr>
      <w:r>
        <w:rPr>
          <w:noProof/>
        </w:rPr>
        <w:lastRenderedPageBreak/>
        <mc:AlternateContent>
          <mc:Choice Requires="wps">
            <w:drawing>
              <wp:anchor distT="45720" distB="45720" distL="114300" distR="114300" simplePos="0" relativeHeight="251685888" behindDoc="0" locked="0" layoutInCell="1" allowOverlap="1" wp14:anchorId="04F038B4" wp14:editId="0EBBF9C8">
                <wp:simplePos x="0" y="0"/>
                <wp:positionH relativeFrom="column">
                  <wp:posOffset>954405</wp:posOffset>
                </wp:positionH>
                <wp:positionV relativeFrom="page">
                  <wp:posOffset>4221480</wp:posOffset>
                </wp:positionV>
                <wp:extent cx="429258" cy="424818"/>
                <wp:effectExtent l="1905"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258" cy="424818"/>
                        </a:xfrm>
                        <a:prstGeom prst="rect">
                          <a:avLst/>
                        </a:prstGeom>
                        <a:solidFill>
                          <a:srgbClr val="FFFFFF"/>
                        </a:solidFill>
                        <a:ln w="9525">
                          <a:noFill/>
                          <a:miter lim="800000"/>
                          <a:headEnd/>
                          <a:tailEnd/>
                        </a:ln>
                      </wps:spPr>
                      <wps:txbx>
                        <w:txbxContent>
                          <w:p w:rsidR="008B2B97" w:rsidRDefault="008B2B97" w:rsidP="00ED3FD2">
                            <w:proofErr w:type="spellStart"/>
                            <w:proofErr w:type="gramStart"/>
                            <w:r w:rsidRPr="009817E7">
                              <w:rPr>
                                <w:sz w:val="36"/>
                                <w:szCs w:val="36"/>
                              </w:rPr>
                              <w:t>λ</w:t>
                            </w:r>
                            <w:r w:rsidRPr="00C515E0">
                              <w:rPr>
                                <w:vertAlign w:val="subscript"/>
                              </w:rPr>
                              <w:t>G</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75.15pt;margin-top:332.4pt;width:33.8pt;height:33.45pt;rotation:-90;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" stroked="f">
                <v:textbox>
                  <w:txbxContent>
                    <w:p w:rsidR="008B2B97" w:rsidRDefault="008B2B97" w:rsidP="00ED3FD2">
                      <w:proofErr w:type="spellStart"/>
                      <w:proofErr w:type="gramStart"/>
                      <w:r w:rsidRPr="009817E7">
                        <w:rPr>
                          <w:sz w:val="36"/>
                          <w:szCs w:val="36"/>
                        </w:rPr>
                        <w:t>λ</w:t>
                      </w:r>
                      <w:r w:rsidRPr="00C515E0">
                        <w:rPr>
                          <w:vertAlign w:val="subscript"/>
                        </w:rPr>
                        <w:t>G</w:t>
                      </w:r>
                      <w:proofErr w:type="spellEnd"/>
                      <w:proofErr w:type="gramEnd"/>
                    </w:p>
                  </w:txbxContent>
                </v:textbox>
                <w10:wrap anchory="page"/>
              </v:shape>
            </w:pict>
          </mc:Fallback>
        </mc:AlternateContent>
      </w:r>
      <w:r>
        <w:rPr>
          <w:noProof/>
        </w:rPr>
        <mc:AlternateContent>
          <mc:Choice Requires="wps">
            <w:drawing>
              <wp:anchor distT="45720" distB="45720" distL="114300" distR="114300" simplePos="0" relativeHeight="251680768" behindDoc="0" locked="0" layoutInCell="1" allowOverlap="1" wp14:anchorId="5C6A1D76" wp14:editId="6DF90D5C">
                <wp:simplePos x="0" y="0"/>
                <wp:positionH relativeFrom="column">
                  <wp:posOffset>4114800</wp:posOffset>
                </wp:positionH>
                <wp:positionV relativeFrom="page">
                  <wp:posOffset>5664835</wp:posOffset>
                </wp:positionV>
                <wp:extent cx="356870" cy="301625"/>
                <wp:effectExtent l="0" t="0" r="5080" b="31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1E299E">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324pt;margin-top:446.05pt;width:28.1pt;height:23.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" stroked="f">
                <v:textbox>
                  <w:txbxContent>
                    <w:p w:rsidR="008B2B97" w:rsidRDefault="008B2B97" w:rsidP="001E299E">
                      <w:r>
                        <w:t>C</w:t>
                      </w:r>
                    </w:p>
                  </w:txbxContent>
                </v:textbox>
                <w10:wrap anchory="page"/>
              </v:shape>
            </w:pict>
          </mc:Fallback>
        </mc:AlternateContent>
      </w:r>
      <w:r>
        <w:rPr>
          <w:noProof/>
        </w:rPr>
        <mc:AlternateContent>
          <mc:Choice Requires="wps">
            <w:drawing>
              <wp:anchor distT="45720" distB="45720" distL="114300" distR="114300" simplePos="0" relativeHeight="251679744" behindDoc="0" locked="0" layoutInCell="1" allowOverlap="1" wp14:anchorId="068265EE" wp14:editId="538D1754">
                <wp:simplePos x="0" y="0"/>
                <wp:positionH relativeFrom="column">
                  <wp:posOffset>4095750</wp:posOffset>
                </wp:positionH>
                <wp:positionV relativeFrom="page">
                  <wp:posOffset>3455035</wp:posOffset>
                </wp:positionV>
                <wp:extent cx="356870" cy="301625"/>
                <wp:effectExtent l="0" t="0" r="508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1E299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left:0;text-align:left;margin-left:322.5pt;margin-top:272.05pt;width:28.1pt;height:23.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2HIAIAACI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" stroked="f">
                <v:textbox>
                  <w:txbxContent>
                    <w:p w:rsidR="008B2B97" w:rsidRDefault="008B2B97" w:rsidP="001E299E">
                      <w:r>
                        <w:t>B</w:t>
                      </w:r>
                    </w:p>
                  </w:txbxContent>
                </v:textbox>
                <w10:wrap anchory="page"/>
              </v:shape>
            </w:pict>
          </mc:Fallback>
        </mc:AlternateContent>
      </w:r>
      <w:r>
        <w:rPr>
          <w:noProof/>
        </w:rPr>
        <mc:AlternateContent>
          <mc:Choice Requires="wps">
            <w:drawing>
              <wp:anchor distT="45720" distB="45720" distL="114300" distR="114300" simplePos="0" relativeHeight="251678720" behindDoc="0" locked="0" layoutInCell="1" allowOverlap="1" wp14:anchorId="66C4D05F" wp14:editId="277ACB11">
                <wp:simplePos x="0" y="0"/>
                <wp:positionH relativeFrom="column">
                  <wp:posOffset>4114800</wp:posOffset>
                </wp:positionH>
                <wp:positionV relativeFrom="page">
                  <wp:posOffset>1283335</wp:posOffset>
                </wp:positionV>
                <wp:extent cx="356870" cy="301625"/>
                <wp:effectExtent l="0" t="0" r="508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1E299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left:0;text-align:left;margin-left:324pt;margin-top:101.05pt;width:28.1pt;height:23.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RKIgIAACI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" stroked="f">
                <v:textbox>
                  <w:txbxContent>
                    <w:p w:rsidR="008B2B97" w:rsidRDefault="008B2B97" w:rsidP="001E299E">
                      <w:r>
                        <w:t>A</w:t>
                      </w:r>
                    </w:p>
                  </w:txbxContent>
                </v:textbox>
                <w10:wrap anchory="page"/>
              </v:shape>
            </w:pict>
          </mc:Fallback>
        </mc:AlternateContent>
      </w:r>
      <w:r w:rsidR="001E299E" w:rsidRPr="001E299E">
        <w:t xml:space="preserve"> </w:t>
      </w:r>
      <w:r w:rsidR="001E299E">
        <w:object w:dxaOrig="7470" w:dyaOrig="15886">
          <v:shape id="_x0000_i1031" type="#_x0000_t75" style="width:263.7pt;height:564.3pt" o:ole="">
            <v:imagedata r:id="rId24" o:title=""/>
          </v:shape>
          <o:OLEObject Type="Embed" ProgID="SigmaPlotGraphicObject.11" ShapeID="_x0000_i1031" DrawAspect="Content" ObjectID="_1599734122" r:id="rId25"/>
        </w:object>
      </w:r>
    </w:p>
    <w:p w:rsidR="00CB669B" w:rsidRPr="00CB669B" w:rsidRDefault="00D14BD8" w:rsidP="00CB669B">
      <w:pPr>
        <w:spacing w:after="160" w:line="259" w:lineRule="auto"/>
      </w:pPr>
      <w:proofErr w:type="gramStart"/>
      <w:r>
        <w:t>Figure 8</w:t>
      </w:r>
      <w:r w:rsidR="00CB669B" w:rsidRPr="00CB669B">
        <w:t>.</w:t>
      </w:r>
      <w:proofErr w:type="gramEnd"/>
      <w:r w:rsidR="00CB669B" w:rsidRPr="00CB669B">
        <w:t xml:space="preserve"> </w:t>
      </w:r>
    </w:p>
    <w:p w:rsidR="00401A5F" w:rsidRDefault="00582FF9" w:rsidP="00582FF9">
      <w:pPr>
        <w:spacing w:line="240" w:lineRule="auto"/>
        <w:jc w:val="center"/>
      </w:pPr>
      <w:r>
        <w:object w:dxaOrig="6781" w:dyaOrig="5265">
          <v:shape id="_x0000_i1032" type="#_x0000_t75" style="width:407.7pt;height:318.15pt" o:ole="">
            <v:imagedata r:id="rId26" o:title=""/>
          </v:shape>
          <o:OLEObject Type="Embed" ProgID="SigmaPlotGraphicObject.9" ShapeID="_x0000_i1032" DrawAspect="Content" ObjectID="_1599734123" r:id="rId27"/>
        </w:object>
      </w:r>
    </w:p>
    <w:p w:rsidR="00170576" w:rsidRPr="00CB669B" w:rsidRDefault="00D14BD8" w:rsidP="00EA5569">
      <w:pPr>
        <w:tabs>
          <w:tab w:val="left" w:pos="4410"/>
        </w:tabs>
        <w:spacing w:after="160" w:line="259" w:lineRule="auto"/>
        <w:sectPr w:rsidR="00170576" w:rsidRPr="00CB669B" w:rsidSect="00771A9D">
          <w:pgSz w:w="12240" w:h="15840"/>
          <w:pgMar w:top="1440" w:right="1440" w:bottom="1440" w:left="1440" w:header="720" w:footer="720" w:gutter="0"/>
          <w:cols w:space="720"/>
          <w:titlePg/>
          <w:docGrid w:linePitch="360"/>
        </w:sectPr>
      </w:pPr>
      <w:proofErr w:type="gramStart"/>
      <w:r>
        <w:t>Figure 9</w:t>
      </w:r>
      <w:r w:rsidR="00E4051E" w:rsidRPr="00CB669B">
        <w:t>.</w:t>
      </w:r>
      <w:proofErr w:type="gramEnd"/>
      <w:r w:rsidR="00E4051E" w:rsidRPr="00CB669B">
        <w:t xml:space="preserve"> </w:t>
      </w:r>
    </w:p>
    <w:p w:rsidR="00E13BB4" w:rsidRPr="00424A0E" w:rsidRDefault="002339D8">
      <w:pPr>
        <w:spacing w:after="160" w:line="259" w:lineRule="auto"/>
      </w:pPr>
      <w:proofErr w:type="gramStart"/>
      <w:r w:rsidRPr="00424A0E">
        <w:lastRenderedPageBreak/>
        <w:t>Table 1.</w:t>
      </w:r>
      <w:proofErr w:type="gramEnd"/>
      <w:r w:rsidRPr="00424A0E">
        <w:t xml:space="preserve"> </w:t>
      </w:r>
      <w:proofErr w:type="gramStart"/>
      <w:r w:rsidRPr="00424A0E">
        <w:t xml:space="preserve">History of </w:t>
      </w:r>
      <w:r w:rsidR="00424A0E">
        <w:t>s</w:t>
      </w:r>
      <w:r w:rsidRPr="00424A0E">
        <w:t>turgeon fishing regulations in the Sacramento-San Joaquin River Basin, California.</w:t>
      </w:r>
      <w:proofErr w:type="gramEnd"/>
      <w:r w:rsidRPr="00424A0E">
        <w:t xml:space="preserve"> </w:t>
      </w:r>
    </w:p>
    <w:tbl>
      <w:tblPr>
        <w:tblW w:w="15532" w:type="dxa"/>
        <w:jc w:val="center"/>
        <w:tblLook w:val="04A0" w:firstRow="1" w:lastRow="0" w:firstColumn="1" w:lastColumn="0" w:noHBand="0" w:noVBand="1"/>
      </w:tblPr>
      <w:tblGrid>
        <w:gridCol w:w="1251"/>
        <w:gridCol w:w="1510"/>
        <w:gridCol w:w="1685"/>
        <w:gridCol w:w="4587"/>
        <w:gridCol w:w="1697"/>
        <w:gridCol w:w="4802"/>
      </w:tblGrid>
      <w:tr w:rsidR="00E13BB4" w:rsidRPr="00E13BB4" w:rsidTr="00DC0360">
        <w:trPr>
          <w:trHeight w:val="524"/>
          <w:jc w:val="center"/>
        </w:trPr>
        <w:tc>
          <w:tcPr>
            <w:tcW w:w="1251" w:type="dxa"/>
            <w:vMerge w:val="restart"/>
            <w:tcBorders>
              <w:top w:val="single" w:sz="4" w:space="0" w:color="auto"/>
              <w:left w:val="nil"/>
              <w:bottom w:val="single" w:sz="4" w:space="0" w:color="000000"/>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Year</w:t>
            </w:r>
          </w:p>
        </w:tc>
        <w:tc>
          <w:tcPr>
            <w:tcW w:w="1510" w:type="dxa"/>
            <w:vMerge w:val="restart"/>
            <w:tcBorders>
              <w:top w:val="single" w:sz="4" w:space="0" w:color="auto"/>
              <w:left w:val="nil"/>
              <w:bottom w:val="single" w:sz="4" w:space="0" w:color="000000"/>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Daily bag limit</w:t>
            </w:r>
          </w:p>
        </w:tc>
        <w:tc>
          <w:tcPr>
            <w:tcW w:w="1685" w:type="dxa"/>
            <w:vMerge w:val="restart"/>
            <w:tcBorders>
              <w:top w:val="single" w:sz="4" w:space="0" w:color="auto"/>
              <w:left w:val="nil"/>
              <w:bottom w:val="single" w:sz="4" w:space="0" w:color="000000"/>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Annual bag limit</w:t>
            </w:r>
          </w:p>
        </w:tc>
        <w:tc>
          <w:tcPr>
            <w:tcW w:w="6284" w:type="dxa"/>
            <w:gridSpan w:val="2"/>
            <w:tcBorders>
              <w:top w:val="single" w:sz="4" w:space="0" w:color="auto"/>
              <w:left w:val="nil"/>
              <w:bottom w:val="single" w:sz="4" w:space="0" w:color="auto"/>
              <w:right w:val="nil"/>
            </w:tcBorders>
            <w:shd w:val="clear" w:color="auto" w:fill="auto"/>
            <w:noWrap/>
            <w:vAlign w:val="bottom"/>
            <w:hideMark/>
          </w:tcPr>
          <w:p w:rsidR="00E13BB4" w:rsidRPr="00DC0360" w:rsidRDefault="00DC0360" w:rsidP="00DC0360">
            <w:pPr>
              <w:spacing w:after="0" w:line="240" w:lineRule="auto"/>
              <w:jc w:val="center"/>
              <w:rPr>
                <w:rFonts w:eastAsia="Times New Roman"/>
                <w:sz w:val="23"/>
                <w:szCs w:val="23"/>
              </w:rPr>
            </w:pPr>
            <w:r>
              <w:rPr>
                <w:rFonts w:eastAsia="Times New Roman"/>
                <w:sz w:val="23"/>
                <w:szCs w:val="23"/>
              </w:rPr>
              <w:t xml:space="preserve">                    </w:t>
            </w:r>
            <w:r w:rsidR="00E13BB4" w:rsidRPr="00DC0360">
              <w:rPr>
                <w:rFonts w:eastAsia="Times New Roman"/>
                <w:sz w:val="23"/>
                <w:szCs w:val="23"/>
              </w:rPr>
              <w:t>Length restrictions (fork length)</w:t>
            </w:r>
          </w:p>
        </w:tc>
        <w:tc>
          <w:tcPr>
            <w:tcW w:w="4802" w:type="dxa"/>
            <w:vMerge w:val="restart"/>
            <w:tcBorders>
              <w:top w:val="single" w:sz="4" w:space="0" w:color="auto"/>
              <w:left w:val="nil"/>
              <w:bottom w:val="single" w:sz="4" w:space="0" w:color="000000"/>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Gear and other restrictions </w:t>
            </w:r>
          </w:p>
        </w:tc>
      </w:tr>
      <w:tr w:rsidR="00E13BB4" w:rsidRPr="00E13BB4" w:rsidTr="00DC0360">
        <w:trPr>
          <w:trHeight w:val="524"/>
          <w:jc w:val="center"/>
        </w:trPr>
        <w:tc>
          <w:tcPr>
            <w:tcW w:w="1251" w:type="dxa"/>
            <w:vMerge/>
            <w:tcBorders>
              <w:top w:val="single" w:sz="4" w:space="0" w:color="auto"/>
              <w:left w:val="nil"/>
              <w:bottom w:val="single" w:sz="4" w:space="0" w:color="000000"/>
              <w:right w:val="nil"/>
            </w:tcBorders>
            <w:vAlign w:val="center"/>
            <w:hideMark/>
          </w:tcPr>
          <w:p w:rsidR="00E13BB4" w:rsidRPr="00DC0360" w:rsidRDefault="00E13BB4" w:rsidP="00E13BB4">
            <w:pPr>
              <w:spacing w:after="0" w:line="240" w:lineRule="auto"/>
              <w:rPr>
                <w:rFonts w:eastAsia="Times New Roman"/>
                <w:sz w:val="23"/>
                <w:szCs w:val="23"/>
              </w:rPr>
            </w:pPr>
          </w:p>
        </w:tc>
        <w:tc>
          <w:tcPr>
            <w:tcW w:w="1510" w:type="dxa"/>
            <w:vMerge/>
            <w:tcBorders>
              <w:top w:val="single" w:sz="4" w:space="0" w:color="auto"/>
              <w:left w:val="nil"/>
              <w:bottom w:val="single" w:sz="4" w:space="0" w:color="000000"/>
              <w:right w:val="nil"/>
            </w:tcBorders>
            <w:vAlign w:val="center"/>
            <w:hideMark/>
          </w:tcPr>
          <w:p w:rsidR="00E13BB4" w:rsidRPr="00DC0360" w:rsidRDefault="00E13BB4" w:rsidP="00E13BB4">
            <w:pPr>
              <w:spacing w:after="0" w:line="240" w:lineRule="auto"/>
              <w:rPr>
                <w:rFonts w:eastAsia="Times New Roman"/>
                <w:sz w:val="23"/>
                <w:szCs w:val="23"/>
              </w:rPr>
            </w:pPr>
          </w:p>
        </w:tc>
        <w:tc>
          <w:tcPr>
            <w:tcW w:w="1685" w:type="dxa"/>
            <w:vMerge/>
            <w:tcBorders>
              <w:top w:val="single" w:sz="4" w:space="0" w:color="auto"/>
              <w:left w:val="nil"/>
              <w:bottom w:val="single" w:sz="4" w:space="0" w:color="000000"/>
              <w:right w:val="nil"/>
            </w:tcBorders>
            <w:vAlign w:val="center"/>
            <w:hideMark/>
          </w:tcPr>
          <w:p w:rsidR="00E13BB4" w:rsidRPr="00DC0360" w:rsidRDefault="00E13BB4" w:rsidP="00E13BB4">
            <w:pPr>
              <w:spacing w:after="0" w:line="240" w:lineRule="auto"/>
              <w:rPr>
                <w:rFonts w:eastAsia="Times New Roman"/>
                <w:sz w:val="23"/>
                <w:szCs w:val="23"/>
              </w:rPr>
            </w:pPr>
          </w:p>
        </w:tc>
        <w:tc>
          <w:tcPr>
            <w:tcW w:w="4587" w:type="dxa"/>
            <w:tcBorders>
              <w:top w:val="nil"/>
              <w:left w:val="nil"/>
              <w:bottom w:val="single" w:sz="4" w:space="0" w:color="auto"/>
              <w:right w:val="nil"/>
            </w:tcBorders>
            <w:shd w:val="clear" w:color="auto" w:fill="auto"/>
            <w:noWrap/>
            <w:vAlign w:val="center"/>
            <w:hideMark/>
          </w:tcPr>
          <w:p w:rsidR="00E13BB4" w:rsidRPr="00DC0360" w:rsidRDefault="00DC0360" w:rsidP="00E13BB4">
            <w:pPr>
              <w:spacing w:after="0" w:line="240" w:lineRule="auto"/>
              <w:jc w:val="center"/>
              <w:rPr>
                <w:rFonts w:eastAsia="Times New Roman"/>
                <w:sz w:val="23"/>
                <w:szCs w:val="23"/>
              </w:rPr>
            </w:pPr>
            <w:r w:rsidRPr="00DC0360">
              <w:rPr>
                <w:rFonts w:eastAsia="Times New Roman"/>
                <w:sz w:val="23"/>
                <w:szCs w:val="23"/>
              </w:rPr>
              <w:t>Minimum</w:t>
            </w:r>
            <w:r w:rsidR="00E13BB4" w:rsidRPr="00DC0360">
              <w:rPr>
                <w:rFonts w:eastAsia="Times New Roman"/>
                <w:sz w:val="23"/>
                <w:szCs w:val="23"/>
              </w:rPr>
              <w:t xml:space="preserve"> (cm)</w:t>
            </w:r>
          </w:p>
        </w:tc>
        <w:tc>
          <w:tcPr>
            <w:tcW w:w="1696" w:type="dxa"/>
            <w:tcBorders>
              <w:top w:val="nil"/>
              <w:left w:val="nil"/>
              <w:bottom w:val="single" w:sz="4" w:space="0" w:color="auto"/>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Maximum (cm)</w:t>
            </w:r>
          </w:p>
        </w:tc>
        <w:tc>
          <w:tcPr>
            <w:tcW w:w="4802" w:type="dxa"/>
            <w:vMerge/>
            <w:tcBorders>
              <w:top w:val="single" w:sz="4" w:space="0" w:color="auto"/>
              <w:left w:val="nil"/>
              <w:bottom w:val="single" w:sz="4" w:space="0" w:color="000000"/>
              <w:right w:val="nil"/>
            </w:tcBorders>
            <w:vAlign w:val="center"/>
            <w:hideMark/>
          </w:tcPr>
          <w:p w:rsidR="00E13BB4" w:rsidRPr="00DC0360" w:rsidRDefault="00E13BB4" w:rsidP="00E13BB4">
            <w:pPr>
              <w:spacing w:after="0" w:line="240" w:lineRule="auto"/>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center"/>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Pre-</w:t>
            </w:r>
            <w:r w:rsidR="00DC0360" w:rsidRPr="00DC0360">
              <w:rPr>
                <w:rFonts w:eastAsia="Times New Roman"/>
                <w:sz w:val="23"/>
                <w:szCs w:val="23"/>
              </w:rPr>
              <w:t>1</w:t>
            </w:r>
            <w:r w:rsidRPr="00DC0360">
              <w:rPr>
                <w:rFonts w:eastAsia="Times New Roman"/>
                <w:sz w:val="23"/>
                <w:szCs w:val="23"/>
              </w:rPr>
              <w:t>917</w:t>
            </w:r>
          </w:p>
        </w:tc>
        <w:tc>
          <w:tcPr>
            <w:tcW w:w="1510"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1685"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587"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1696"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center"/>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1917–</w:t>
            </w:r>
            <w:r w:rsidR="00DC0360" w:rsidRPr="00DC0360">
              <w:rPr>
                <w:rFonts w:eastAsia="Times New Roman"/>
                <w:sz w:val="23"/>
                <w:szCs w:val="23"/>
              </w:rPr>
              <w:t>195</w:t>
            </w:r>
            <w:r w:rsidRPr="00DC0360">
              <w:rPr>
                <w:rFonts w:eastAsia="Times New Roman"/>
                <w:sz w:val="23"/>
                <w:szCs w:val="23"/>
              </w:rPr>
              <w:t>4</w:t>
            </w:r>
          </w:p>
        </w:tc>
        <w:tc>
          <w:tcPr>
            <w:tcW w:w="1510"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0 fish</w:t>
            </w:r>
          </w:p>
        </w:tc>
        <w:tc>
          <w:tcPr>
            <w:tcW w:w="1685"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0 fish</w:t>
            </w:r>
          </w:p>
        </w:tc>
        <w:tc>
          <w:tcPr>
            <w:tcW w:w="4587"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w:t>
            </w:r>
          </w:p>
        </w:tc>
        <w:tc>
          <w:tcPr>
            <w:tcW w:w="1696"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w:t>
            </w:r>
          </w:p>
        </w:tc>
        <w:tc>
          <w:tcPr>
            <w:tcW w:w="4802"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rPr>
                <w:rFonts w:eastAsia="Times New Roman"/>
                <w:sz w:val="23"/>
                <w:szCs w:val="23"/>
              </w:rPr>
            </w:pPr>
            <w:r w:rsidRPr="00DC0360">
              <w:rPr>
                <w:rFonts w:eastAsia="Times New Roman"/>
                <w:sz w:val="23"/>
                <w:szCs w:val="23"/>
              </w:rPr>
              <w:t>Closed to all White Sturgeon harvest</w:t>
            </w: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1954</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91</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1956</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114</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1963</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91</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None </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1990</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95</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1991</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100</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1992</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105</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2007</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3 fish</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105</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151</w:t>
            </w:r>
          </w:p>
        </w:tc>
        <w:tc>
          <w:tcPr>
            <w:tcW w:w="4802"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rPr>
                <w:rFonts w:eastAsia="Times New Roman"/>
                <w:sz w:val="23"/>
                <w:szCs w:val="23"/>
              </w:rPr>
            </w:pPr>
            <w:r w:rsidRPr="00DC0360">
              <w:rPr>
                <w:rFonts w:eastAsia="Times New Roman"/>
                <w:sz w:val="23"/>
                <w:szCs w:val="23"/>
              </w:rPr>
              <w:t>Fishing Report Card required</w:t>
            </w:r>
          </w:p>
        </w:tc>
      </w:tr>
      <w:tr w:rsidR="00E13BB4" w:rsidRPr="00E13BB4" w:rsidTr="00DC0360">
        <w:trPr>
          <w:trHeight w:val="524"/>
          <w:jc w:val="center"/>
        </w:trPr>
        <w:tc>
          <w:tcPr>
            <w:tcW w:w="1251" w:type="dxa"/>
            <w:tcBorders>
              <w:top w:val="nil"/>
              <w:left w:val="nil"/>
              <w:bottom w:val="single" w:sz="4" w:space="0" w:color="auto"/>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2013</w:t>
            </w:r>
          </w:p>
        </w:tc>
        <w:tc>
          <w:tcPr>
            <w:tcW w:w="1510" w:type="dxa"/>
            <w:tcBorders>
              <w:top w:val="nil"/>
              <w:left w:val="nil"/>
              <w:bottom w:val="single" w:sz="4" w:space="0" w:color="auto"/>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single" w:sz="4" w:space="0" w:color="auto"/>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3 fish </w:t>
            </w:r>
          </w:p>
        </w:tc>
        <w:tc>
          <w:tcPr>
            <w:tcW w:w="4587" w:type="dxa"/>
            <w:tcBorders>
              <w:top w:val="nil"/>
              <w:left w:val="nil"/>
              <w:bottom w:val="single" w:sz="4" w:space="0" w:color="auto"/>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102</w:t>
            </w:r>
          </w:p>
        </w:tc>
        <w:tc>
          <w:tcPr>
            <w:tcW w:w="1696" w:type="dxa"/>
            <w:tcBorders>
              <w:top w:val="nil"/>
              <w:left w:val="nil"/>
              <w:bottom w:val="single" w:sz="4" w:space="0" w:color="auto"/>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152</w:t>
            </w:r>
          </w:p>
        </w:tc>
        <w:tc>
          <w:tcPr>
            <w:tcW w:w="4802" w:type="dxa"/>
            <w:tcBorders>
              <w:top w:val="nil"/>
              <w:left w:val="nil"/>
              <w:bottom w:val="single" w:sz="4" w:space="0" w:color="auto"/>
              <w:right w:val="nil"/>
            </w:tcBorders>
            <w:shd w:val="clear" w:color="auto" w:fill="auto"/>
            <w:noWrap/>
            <w:vAlign w:val="bottom"/>
            <w:hideMark/>
          </w:tcPr>
          <w:p w:rsidR="00E13BB4" w:rsidRPr="00DC0360" w:rsidRDefault="000113B2" w:rsidP="00E13BB4">
            <w:pPr>
              <w:spacing w:after="0" w:line="240" w:lineRule="auto"/>
              <w:rPr>
                <w:rFonts w:eastAsia="Times New Roman"/>
                <w:sz w:val="23"/>
                <w:szCs w:val="23"/>
              </w:rPr>
            </w:pPr>
            <w:r>
              <w:rPr>
                <w:rFonts w:eastAsia="Times New Roman"/>
                <w:sz w:val="23"/>
                <w:szCs w:val="23"/>
              </w:rPr>
              <w:t>1 single</w:t>
            </w:r>
            <w:r w:rsidR="009242B1">
              <w:rPr>
                <w:rFonts w:eastAsia="Times New Roman"/>
                <w:sz w:val="23"/>
                <w:szCs w:val="23"/>
              </w:rPr>
              <w:t xml:space="preserve"> barbless hook; White Sturgeon ≥</w:t>
            </w:r>
            <w:r>
              <w:rPr>
                <w:rFonts w:eastAsia="Times New Roman"/>
                <w:sz w:val="23"/>
                <w:szCs w:val="23"/>
              </w:rPr>
              <w:t xml:space="preserve"> 173 cm FL </w:t>
            </w:r>
            <w:proofErr w:type="gramStart"/>
            <w:r>
              <w:rPr>
                <w:rFonts w:eastAsia="Times New Roman"/>
                <w:sz w:val="23"/>
                <w:szCs w:val="23"/>
              </w:rPr>
              <w:t>ma</w:t>
            </w:r>
            <w:r w:rsidR="00B72C2B">
              <w:rPr>
                <w:rFonts w:eastAsia="Times New Roman"/>
                <w:sz w:val="23"/>
                <w:szCs w:val="23"/>
              </w:rPr>
              <w:t>y not be removed</w:t>
            </w:r>
            <w:proofErr w:type="gramEnd"/>
            <w:r w:rsidR="00B72C2B">
              <w:rPr>
                <w:rFonts w:eastAsia="Times New Roman"/>
                <w:sz w:val="23"/>
                <w:szCs w:val="23"/>
              </w:rPr>
              <w:t xml:space="preserve"> from the water. </w:t>
            </w:r>
          </w:p>
        </w:tc>
      </w:tr>
    </w:tbl>
    <w:p w:rsidR="00170576" w:rsidRDefault="00170576">
      <w:pPr>
        <w:spacing w:after="160" w:line="259" w:lineRule="auto"/>
        <w:rPr>
          <w:i/>
        </w:rPr>
        <w:sectPr w:rsidR="00170576" w:rsidSect="00C20D76">
          <w:pgSz w:w="15840" w:h="12240" w:orient="landscape"/>
          <w:pgMar w:top="1440" w:right="1440" w:bottom="1440" w:left="1440" w:header="720" w:footer="720" w:gutter="0"/>
          <w:cols w:space="720"/>
          <w:docGrid w:linePitch="360"/>
        </w:sectPr>
      </w:pPr>
    </w:p>
    <w:p w:rsidR="002339D8" w:rsidRPr="00424A0E" w:rsidRDefault="002339D8" w:rsidP="002339D8">
      <w:proofErr w:type="gramStart"/>
      <w:r w:rsidRPr="00424A0E">
        <w:lastRenderedPageBreak/>
        <w:t>Table 2.</w:t>
      </w:r>
      <w:proofErr w:type="gramEnd"/>
      <w:r w:rsidRPr="00424A0E">
        <w:t xml:space="preserve"> Mean vital rates and standard errors used to construct population matrices for the White Sturgeon population in the Sacramento-San Joaquin River basin, California.</w:t>
      </w:r>
    </w:p>
    <w:tbl>
      <w:tblPr>
        <w:tblW w:w="11503" w:type="dxa"/>
        <w:jc w:val="center"/>
        <w:tblLook w:val="04A0" w:firstRow="1" w:lastRow="0" w:firstColumn="1" w:lastColumn="0" w:noHBand="0" w:noVBand="1"/>
      </w:tblPr>
      <w:tblGrid>
        <w:gridCol w:w="1129"/>
        <w:gridCol w:w="4283"/>
        <w:gridCol w:w="1129"/>
        <w:gridCol w:w="1245"/>
        <w:gridCol w:w="1248"/>
        <w:gridCol w:w="2469"/>
      </w:tblGrid>
      <w:tr w:rsidR="002339D8" w:rsidRPr="009133B6" w:rsidTr="000B2DD6">
        <w:trPr>
          <w:trHeight w:val="360"/>
          <w:jc w:val="center"/>
        </w:trPr>
        <w:tc>
          <w:tcPr>
            <w:tcW w:w="1129"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Symbol</w:t>
            </w:r>
          </w:p>
        </w:tc>
        <w:tc>
          <w:tcPr>
            <w:tcW w:w="4283"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Definition</w:t>
            </w:r>
          </w:p>
        </w:tc>
        <w:tc>
          <w:tcPr>
            <w:tcW w:w="1129"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Age(</w:t>
            </w:r>
            <w:r w:rsidRPr="009133B6">
              <w:rPr>
                <w:rFonts w:eastAsia="Times New Roman"/>
                <w:b/>
                <w:bCs/>
                <w:i/>
                <w:iCs/>
                <w:sz w:val="23"/>
                <w:szCs w:val="23"/>
              </w:rPr>
              <w:t>t</w:t>
            </w:r>
            <w:r w:rsidRPr="009133B6">
              <w:rPr>
                <w:rFonts w:eastAsia="Times New Roman"/>
                <w:b/>
                <w:bCs/>
                <w:sz w:val="23"/>
                <w:szCs w:val="23"/>
              </w:rPr>
              <w:t>)</w:t>
            </w:r>
          </w:p>
        </w:tc>
        <w:tc>
          <w:tcPr>
            <w:tcW w:w="1245"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Value</w:t>
            </w:r>
          </w:p>
        </w:tc>
        <w:tc>
          <w:tcPr>
            <w:tcW w:w="1248"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Error</w:t>
            </w:r>
          </w:p>
        </w:tc>
        <w:tc>
          <w:tcPr>
            <w:tcW w:w="2467"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Source</w:t>
            </w:r>
          </w:p>
        </w:tc>
      </w:tr>
      <w:tr w:rsidR="002339D8" w:rsidRPr="009133B6" w:rsidTr="000B2DD6">
        <w:trPr>
          <w:trHeight w:val="342"/>
          <w:jc w:val="center"/>
        </w:trPr>
        <w:tc>
          <w:tcPr>
            <w:tcW w:w="11503" w:type="dxa"/>
            <w:gridSpan w:val="6"/>
            <w:tcBorders>
              <w:top w:val="single" w:sz="8" w:space="0" w:color="auto"/>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Fertility elements</w:t>
            </w: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f</w:t>
            </w:r>
            <w:r w:rsidRPr="009133B6">
              <w:rPr>
                <w:rFonts w:eastAsia="Times New Roman"/>
                <w:i/>
                <w:iCs/>
                <w:sz w:val="23"/>
                <w:szCs w:val="23"/>
                <w:vertAlign w:val="subscript"/>
              </w:rPr>
              <w:t>t</w:t>
            </w: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Fecundity at age</w:t>
            </w:r>
            <w:ins w:id="125" w:author="Gingras" w:date="2018-09-29T13:48:00Z">
              <w:r w:rsidR="00995B2E">
                <w:rPr>
                  <w:rFonts w:eastAsia="Times New Roman"/>
                  <w:sz w:val="23"/>
                  <w:szCs w:val="23"/>
                </w:rPr>
                <w:t>-</w:t>
              </w:r>
            </w:ins>
            <w:del w:id="126" w:author="Gingras" w:date="2018-09-29T13:48:00Z">
              <w:r w:rsidRPr="009133B6" w:rsidDel="00995B2E">
                <w:rPr>
                  <w:rFonts w:eastAsia="Times New Roman"/>
                  <w:sz w:val="23"/>
                  <w:szCs w:val="23"/>
                </w:rPr>
                <w:delText xml:space="preserve"> </w:delText>
              </w:r>
            </w:del>
            <w:r w:rsidRPr="009133B6">
              <w:rPr>
                <w:rFonts w:eastAsia="Times New Roman"/>
                <w:i/>
                <w:iCs/>
                <w:sz w:val="23"/>
                <w:szCs w:val="23"/>
              </w:rPr>
              <w:t>t</w:t>
            </w: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w:t>
            </w:r>
          </w:p>
        </w:tc>
        <w:tc>
          <w:tcPr>
            <w:tcW w:w="1245"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p>
        </w:tc>
        <w:tc>
          <w:tcPr>
            <w:tcW w:w="1248"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DeVore et al. (1995)</w:t>
            </w:r>
          </w:p>
        </w:tc>
      </w:tr>
      <w:tr w:rsidR="002339D8" w:rsidRPr="009133B6" w:rsidTr="000B2DD6">
        <w:trPr>
          <w:trHeight w:val="342"/>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33</w:t>
            </w:r>
            <w:r w:rsidR="000105E7">
              <w:rPr>
                <w:rFonts w:eastAsia="Times New Roman"/>
                <w:sz w:val="23"/>
                <w:szCs w:val="23"/>
              </w:rPr>
              <w:t>,</w:t>
            </w:r>
            <w:r w:rsidRPr="009133B6">
              <w:rPr>
                <w:rFonts w:eastAsia="Times New Roman"/>
                <w:sz w:val="23"/>
                <w:szCs w:val="23"/>
              </w:rPr>
              <w:t>298</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r w:rsidR="000105E7">
              <w:rPr>
                <w:rFonts w:eastAsia="Times New Roman"/>
                <w:sz w:val="23"/>
                <w:szCs w:val="23"/>
              </w:rPr>
              <w:t>,070</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0"/>
                <w:szCs w:val="20"/>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83</w:t>
            </w:r>
            <w:r w:rsidR="000105E7">
              <w:rPr>
                <w:rFonts w:eastAsia="Times New Roman"/>
                <w:sz w:val="23"/>
                <w:szCs w:val="23"/>
              </w:rPr>
              <w:t>,</w:t>
            </w:r>
            <w:r w:rsidRPr="009133B6">
              <w:rPr>
                <w:rFonts w:eastAsia="Times New Roman"/>
                <w:sz w:val="23"/>
                <w:szCs w:val="23"/>
              </w:rPr>
              <w:t>641</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w:t>
            </w:r>
            <w:r w:rsidR="000105E7">
              <w:rPr>
                <w:rFonts w:eastAsia="Times New Roman"/>
                <w:sz w:val="23"/>
                <w:szCs w:val="23"/>
              </w:rPr>
              <w:t>,777</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12</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108</w:t>
            </w:r>
            <w:r w:rsidR="000105E7">
              <w:rPr>
                <w:rFonts w:eastAsia="Times New Roman"/>
                <w:sz w:val="23"/>
                <w:szCs w:val="23"/>
              </w:rPr>
              <w:t>,</w:t>
            </w:r>
            <w:r w:rsidRPr="009133B6">
              <w:rPr>
                <w:rFonts w:eastAsia="Times New Roman"/>
                <w:sz w:val="23"/>
                <w:szCs w:val="23"/>
              </w:rPr>
              <w:t>812</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7</w:t>
            </w:r>
            <w:r w:rsidR="000105E7">
              <w:rPr>
                <w:rFonts w:eastAsia="Times New Roman"/>
                <w:sz w:val="23"/>
                <w:szCs w:val="23"/>
              </w:rPr>
              <w:t>,773</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13</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148</w:t>
            </w:r>
            <w:r w:rsidR="000105E7">
              <w:rPr>
                <w:rFonts w:eastAsia="Times New Roman"/>
                <w:sz w:val="23"/>
                <w:szCs w:val="23"/>
              </w:rPr>
              <w:t>,</w:t>
            </w:r>
            <w:r w:rsidRPr="009133B6">
              <w:rPr>
                <w:rFonts w:eastAsia="Times New Roman"/>
                <w:sz w:val="23"/>
                <w:szCs w:val="23"/>
              </w:rPr>
              <w:t>367</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,522</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195</w:t>
            </w:r>
            <w:r w:rsidR="000105E7">
              <w:rPr>
                <w:rFonts w:eastAsia="Times New Roman"/>
                <w:sz w:val="23"/>
                <w:szCs w:val="23"/>
              </w:rPr>
              <w:t>,</w:t>
            </w:r>
            <w:r w:rsidRPr="009133B6">
              <w:rPr>
                <w:rFonts w:eastAsia="Times New Roman"/>
                <w:sz w:val="23"/>
                <w:szCs w:val="23"/>
              </w:rPr>
              <w:t>114</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5</w:t>
            </w:r>
            <w:r w:rsidR="000105E7">
              <w:rPr>
                <w:rFonts w:eastAsia="Times New Roman"/>
                <w:sz w:val="23"/>
                <w:szCs w:val="23"/>
              </w:rPr>
              <w:t>,867</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15</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209</w:t>
            </w:r>
            <w:r w:rsidR="000105E7">
              <w:rPr>
                <w:rFonts w:eastAsia="Times New Roman"/>
                <w:sz w:val="23"/>
                <w:szCs w:val="23"/>
              </w:rPr>
              <w:t>,</w:t>
            </w:r>
            <w:r w:rsidRPr="009133B6">
              <w:rPr>
                <w:rFonts w:eastAsia="Times New Roman"/>
                <w:sz w:val="23"/>
                <w:szCs w:val="23"/>
              </w:rPr>
              <w:t>498</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5</w:t>
            </w:r>
            <w:r w:rsidR="000105E7">
              <w:rPr>
                <w:rFonts w:eastAsia="Times New Roman"/>
                <w:sz w:val="23"/>
                <w:szCs w:val="23"/>
              </w:rPr>
              <w:t>,895</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16</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245</w:t>
            </w:r>
            <w:r w:rsidR="000105E7">
              <w:rPr>
                <w:rFonts w:eastAsia="Times New Roman"/>
                <w:sz w:val="23"/>
                <w:szCs w:val="23"/>
              </w:rPr>
              <w:t>,</w:t>
            </w:r>
            <w:r w:rsidRPr="009133B6">
              <w:rPr>
                <w:rFonts w:eastAsia="Times New Roman"/>
                <w:sz w:val="23"/>
                <w:szCs w:val="23"/>
              </w:rPr>
              <w:t>457</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,436</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17</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263</w:t>
            </w:r>
            <w:r w:rsidR="000105E7">
              <w:rPr>
                <w:rFonts w:eastAsia="Times New Roman"/>
                <w:sz w:val="23"/>
                <w:szCs w:val="23"/>
              </w:rPr>
              <w:t>,</w:t>
            </w:r>
            <w:r w:rsidRPr="009133B6">
              <w:rPr>
                <w:rFonts w:eastAsia="Times New Roman"/>
                <w:sz w:val="23"/>
                <w:szCs w:val="23"/>
              </w:rPr>
              <w:t>437</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,920</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18</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310</w:t>
            </w:r>
            <w:r w:rsidR="000105E7">
              <w:rPr>
                <w:rFonts w:eastAsia="Times New Roman"/>
                <w:sz w:val="23"/>
                <w:szCs w:val="23"/>
              </w:rPr>
              <w:t>,</w:t>
            </w:r>
            <w:r w:rsidRPr="009133B6">
              <w:rPr>
                <w:rFonts w:eastAsia="Times New Roman"/>
                <w:sz w:val="23"/>
                <w:szCs w:val="23"/>
              </w:rPr>
              <w:t>183</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w:t>
            </w:r>
            <w:r w:rsidR="000105E7">
              <w:rPr>
                <w:rFonts w:eastAsia="Times New Roman"/>
                <w:sz w:val="23"/>
                <w:szCs w:val="23"/>
              </w:rPr>
              <w:t>,626</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335</w:t>
            </w:r>
            <w:r w:rsidR="000105E7">
              <w:rPr>
                <w:rFonts w:eastAsia="Times New Roman"/>
                <w:sz w:val="23"/>
                <w:szCs w:val="23"/>
              </w:rPr>
              <w:t>,</w:t>
            </w:r>
            <w:r w:rsidRPr="009133B6">
              <w:rPr>
                <w:rFonts w:eastAsia="Times New Roman"/>
                <w:sz w:val="23"/>
                <w:szCs w:val="23"/>
              </w:rPr>
              <w:t>355</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9</w:t>
            </w:r>
            <w:r w:rsidR="000105E7">
              <w:rPr>
                <w:rFonts w:eastAsia="Times New Roman"/>
                <w:sz w:val="23"/>
                <w:szCs w:val="23"/>
              </w:rPr>
              <w:t>,723</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p</w:t>
            </w:r>
            <w:r w:rsidRPr="009133B6">
              <w:rPr>
                <w:rFonts w:eastAsia="Times New Roman"/>
                <w:i/>
                <w:iCs/>
                <w:sz w:val="23"/>
                <w:szCs w:val="23"/>
                <w:vertAlign w:val="subscript"/>
              </w:rPr>
              <w:t>m</w:t>
            </w: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Probability of maturity at age</w:t>
            </w:r>
            <w:ins w:id="127" w:author="Gingras" w:date="2018-09-29T13:48:00Z">
              <w:r w:rsidR="00995B2E">
                <w:rPr>
                  <w:rFonts w:eastAsia="Times New Roman"/>
                  <w:sz w:val="23"/>
                  <w:szCs w:val="23"/>
                </w:rPr>
                <w:t>-</w:t>
              </w:r>
            </w:ins>
            <w:del w:id="128" w:author="Gingras" w:date="2018-09-29T13:48:00Z">
              <w:r w:rsidRPr="009133B6" w:rsidDel="00995B2E">
                <w:rPr>
                  <w:rFonts w:eastAsia="Times New Roman"/>
                  <w:sz w:val="23"/>
                  <w:szCs w:val="23"/>
                </w:rPr>
                <w:delText xml:space="preserve"> </w:delText>
              </w:r>
            </w:del>
            <w:r w:rsidRPr="009133B6">
              <w:rPr>
                <w:rFonts w:eastAsia="Times New Roman"/>
                <w:i/>
                <w:iCs/>
                <w:sz w:val="23"/>
                <w:szCs w:val="23"/>
              </w:rPr>
              <w:t>t</w:t>
            </w:r>
          </w:p>
        </w:tc>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3"/>
                <w:szCs w:val="23"/>
              </w:rPr>
            </w:pP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r w:rsidR="00170576" w:rsidRPr="009133B6">
              <w:rPr>
                <w:rFonts w:eastAsia="Times New Roman"/>
                <w:sz w:val="23"/>
                <w:szCs w:val="23"/>
              </w:rPr>
              <w:t>–</w:t>
            </w:r>
            <w:r w:rsidRPr="009133B6">
              <w:rPr>
                <w:rFonts w:eastAsia="Times New Roman"/>
                <w:sz w:val="23"/>
                <w:szCs w:val="23"/>
              </w:rPr>
              <w:t>9</w:t>
            </w:r>
          </w:p>
        </w:tc>
        <w:tc>
          <w:tcPr>
            <w:tcW w:w="1245"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r w:rsidR="000105E7">
              <w:rPr>
                <w:rFonts w:eastAsia="Times New Roman"/>
                <w:sz w:val="23"/>
                <w:szCs w:val="23"/>
              </w:rPr>
              <w:t>.000</w:t>
            </w:r>
          </w:p>
        </w:tc>
        <w:tc>
          <w:tcPr>
            <w:tcW w:w="1248"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Chapman (1989)</w:t>
            </w: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3"/>
                <w:szCs w:val="23"/>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0.025</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0.077</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0.086</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0.173</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12</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0.143</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0.220</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13</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0.291</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0.266</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0.543</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0.275</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15</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0.622</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0.278</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16</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0.788</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0.263</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17</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0.849</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0.235</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18</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0.942</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0.142</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0.966</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0.098</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20+</w:t>
            </w:r>
          </w:p>
        </w:tc>
        <w:tc>
          <w:tcPr>
            <w:tcW w:w="1245" w:type="dxa"/>
            <w:tcBorders>
              <w:top w:val="nil"/>
              <w:left w:val="nil"/>
              <w:bottom w:val="nil"/>
              <w:right w:val="nil"/>
            </w:tcBorders>
            <w:shd w:val="clear" w:color="auto" w:fill="auto"/>
            <w:noWrap/>
            <w:vAlign w:val="bottom"/>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1</w:t>
            </w:r>
            <w:r w:rsidR="000105E7">
              <w:rPr>
                <w:rFonts w:eastAsia="Times New Roman"/>
                <w:sz w:val="23"/>
                <w:szCs w:val="23"/>
              </w:rPr>
              <w:t>.000</w:t>
            </w:r>
          </w:p>
        </w:tc>
        <w:tc>
          <w:tcPr>
            <w:tcW w:w="1248" w:type="dxa"/>
            <w:tcBorders>
              <w:top w:val="nil"/>
              <w:left w:val="nil"/>
              <w:bottom w:val="nil"/>
              <w:right w:val="nil"/>
            </w:tcBorders>
            <w:shd w:val="clear" w:color="auto" w:fill="auto"/>
            <w:noWrap/>
            <w:vAlign w:val="bottom"/>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0.200</w:t>
            </w:r>
          </w:p>
        </w:tc>
        <w:tc>
          <w:tcPr>
            <w:tcW w:w="2467" w:type="dxa"/>
            <w:tcBorders>
              <w:top w:val="nil"/>
              <w:left w:val="nil"/>
              <w:bottom w:val="nil"/>
              <w:right w:val="nil"/>
            </w:tcBorders>
            <w:shd w:val="clear" w:color="auto" w:fill="auto"/>
            <w:noWrap/>
            <w:vAlign w:val="bottom"/>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p</w:t>
            </w:r>
            <w:r w:rsidRPr="009133B6">
              <w:rPr>
                <w:rFonts w:eastAsia="Times New Roman"/>
                <w:i/>
                <w:iCs/>
                <w:sz w:val="23"/>
                <w:szCs w:val="23"/>
                <w:vertAlign w:val="subscript"/>
              </w:rPr>
              <w:t>f</w:t>
            </w: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Proportion of offspring that are females</w:t>
            </w: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10</w:t>
            </w:r>
            <w:r w:rsidRPr="009133B6">
              <w:rPr>
                <w:rFonts w:eastAsia="Times New Roman"/>
                <w:sz w:val="23"/>
                <w:szCs w:val="23"/>
              </w:rPr>
              <w:t>–19</w:t>
            </w:r>
          </w:p>
        </w:tc>
        <w:tc>
          <w:tcPr>
            <w:tcW w:w="1245"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0.5</w:t>
            </w:r>
            <w:r w:rsidR="000105E7">
              <w:rPr>
                <w:rFonts w:eastAsia="Times New Roman"/>
                <w:sz w:val="23"/>
                <w:szCs w:val="23"/>
              </w:rPr>
              <w:t>00</w:t>
            </w:r>
          </w:p>
        </w:tc>
        <w:tc>
          <w:tcPr>
            <w:tcW w:w="1248"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Chapman et al. (1996)</w:t>
            </w: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r>
      <w:tr w:rsidR="002339D8" w:rsidRPr="009133B6" w:rsidTr="000B2DD6">
        <w:trPr>
          <w:trHeight w:val="342"/>
          <w:jc w:val="center"/>
        </w:trPr>
        <w:tc>
          <w:tcPr>
            <w:tcW w:w="11503" w:type="dxa"/>
            <w:gridSpan w:val="6"/>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 xml:space="preserve">Transition elements </w:t>
            </w: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sidRPr="009133B6">
              <w:rPr>
                <w:rFonts w:eastAsia="Times New Roman"/>
                <w:i/>
                <w:iCs/>
                <w:sz w:val="23"/>
                <w:szCs w:val="23"/>
                <w:vertAlign w:val="subscript"/>
              </w:rPr>
              <w:t>0</w:t>
            </w: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Egg to age</w:t>
            </w:r>
            <w:ins w:id="129" w:author="Gingras" w:date="2018-09-29T13:48:00Z">
              <w:r w:rsidR="00995B2E">
                <w:rPr>
                  <w:rFonts w:eastAsia="Times New Roman"/>
                  <w:sz w:val="23"/>
                  <w:szCs w:val="23"/>
                </w:rPr>
                <w:t>-</w:t>
              </w:r>
            </w:ins>
            <w:del w:id="130" w:author="Gingras" w:date="2018-09-29T13:48:00Z">
              <w:r w:rsidRPr="009133B6" w:rsidDel="00995B2E">
                <w:rPr>
                  <w:rFonts w:eastAsia="Times New Roman"/>
                  <w:sz w:val="23"/>
                  <w:szCs w:val="23"/>
                </w:rPr>
                <w:delText xml:space="preserve"> </w:delText>
              </w:r>
            </w:del>
            <w:r w:rsidRPr="009133B6">
              <w:rPr>
                <w:rFonts w:eastAsia="Times New Roman"/>
                <w:sz w:val="23"/>
                <w:szCs w:val="23"/>
              </w:rPr>
              <w:t>1 survival</w:t>
            </w: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p>
        </w:tc>
        <w:tc>
          <w:tcPr>
            <w:tcW w:w="1245"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0.002</w:t>
            </w:r>
          </w:p>
        </w:tc>
        <w:tc>
          <w:tcPr>
            <w:tcW w:w="1248"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0.003</w:t>
            </w:r>
          </w:p>
        </w:tc>
        <w:tc>
          <w:tcPr>
            <w:tcW w:w="2467"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proofErr w:type="spellStart"/>
            <w:r w:rsidRPr="009133B6">
              <w:rPr>
                <w:rFonts w:eastAsia="Times New Roman"/>
                <w:sz w:val="23"/>
                <w:szCs w:val="23"/>
              </w:rPr>
              <w:t>Caroffino</w:t>
            </w:r>
            <w:proofErr w:type="spellEnd"/>
            <w:r w:rsidRPr="009133B6">
              <w:rPr>
                <w:rFonts w:eastAsia="Times New Roman"/>
                <w:sz w:val="23"/>
                <w:szCs w:val="23"/>
              </w:rPr>
              <w:t xml:space="preserve"> et al. (2010)</w:t>
            </w: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sidRPr="009133B6">
              <w:rPr>
                <w:rFonts w:eastAsia="Times New Roman"/>
                <w:i/>
                <w:iCs/>
                <w:sz w:val="23"/>
                <w:szCs w:val="23"/>
                <w:vertAlign w:val="subscript"/>
              </w:rPr>
              <w:t>1</w:t>
            </w: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Age</w:t>
            </w:r>
            <w:ins w:id="131" w:author="Gingras" w:date="2018-09-29T13:49:00Z">
              <w:r w:rsidR="00995B2E">
                <w:rPr>
                  <w:rFonts w:eastAsia="Times New Roman"/>
                  <w:sz w:val="23"/>
                  <w:szCs w:val="23"/>
                </w:rPr>
                <w:t>-</w:t>
              </w:r>
            </w:ins>
            <w:del w:id="132" w:author="Gingras" w:date="2018-09-29T13:49:00Z">
              <w:r w:rsidRPr="009133B6" w:rsidDel="00995B2E">
                <w:rPr>
                  <w:rFonts w:eastAsia="Times New Roman"/>
                  <w:sz w:val="23"/>
                  <w:szCs w:val="23"/>
                </w:rPr>
                <w:delText xml:space="preserve"> </w:delText>
              </w:r>
            </w:del>
            <w:r w:rsidRPr="009133B6">
              <w:rPr>
                <w:rFonts w:eastAsia="Times New Roman"/>
                <w:sz w:val="23"/>
                <w:szCs w:val="23"/>
              </w:rPr>
              <w:t>1 survival</w:t>
            </w: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w:t>
            </w:r>
          </w:p>
        </w:tc>
        <w:tc>
          <w:tcPr>
            <w:tcW w:w="1245"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0.250</w:t>
            </w:r>
          </w:p>
        </w:tc>
        <w:tc>
          <w:tcPr>
            <w:tcW w:w="1248"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0.008</w:t>
            </w:r>
          </w:p>
        </w:tc>
        <w:tc>
          <w:tcPr>
            <w:tcW w:w="2467"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Pine et al. (2001)</w:t>
            </w: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tcPr>
          <w:p w:rsidR="002339D8" w:rsidRPr="009133B6" w:rsidRDefault="002339D8" w:rsidP="00385C92">
            <w:pPr>
              <w:spacing w:after="0" w:line="240" w:lineRule="auto"/>
              <w:rPr>
                <w:rFonts w:eastAsia="Times New Roman"/>
                <w:i/>
                <w:iCs/>
                <w:sz w:val="23"/>
                <w:szCs w:val="23"/>
              </w:rPr>
            </w:pPr>
            <w:r>
              <w:rPr>
                <w:rFonts w:eastAsia="Times New Roman"/>
                <w:i/>
                <w:iCs/>
                <w:sz w:val="23"/>
                <w:szCs w:val="23"/>
              </w:rPr>
              <w:t>S</w:t>
            </w:r>
            <w:r w:rsidRPr="001A193E">
              <w:rPr>
                <w:rFonts w:eastAsia="Times New Roman"/>
                <w:i/>
                <w:iCs/>
                <w:sz w:val="23"/>
                <w:szCs w:val="23"/>
                <w:vertAlign w:val="subscript"/>
              </w:rPr>
              <w:t>3</w:t>
            </w:r>
          </w:p>
        </w:tc>
        <w:tc>
          <w:tcPr>
            <w:tcW w:w="4283" w:type="dxa"/>
            <w:tcBorders>
              <w:top w:val="nil"/>
              <w:left w:val="nil"/>
              <w:bottom w:val="nil"/>
              <w:right w:val="nil"/>
            </w:tcBorders>
            <w:shd w:val="clear" w:color="auto" w:fill="auto"/>
            <w:noWrap/>
            <w:vAlign w:val="center"/>
          </w:tcPr>
          <w:p w:rsidR="002339D8" w:rsidRPr="009133B6" w:rsidRDefault="002339D8" w:rsidP="00385C92">
            <w:pPr>
              <w:spacing w:after="0" w:line="240" w:lineRule="auto"/>
              <w:rPr>
                <w:rFonts w:eastAsia="Times New Roman"/>
                <w:sz w:val="23"/>
                <w:szCs w:val="23"/>
              </w:rPr>
            </w:pPr>
            <w:r>
              <w:rPr>
                <w:rFonts w:eastAsia="Times New Roman"/>
                <w:sz w:val="23"/>
                <w:szCs w:val="23"/>
              </w:rPr>
              <w:t>Age</w:t>
            </w:r>
            <w:ins w:id="133" w:author="Gingras" w:date="2018-09-29T13:49:00Z">
              <w:r w:rsidR="00995B2E">
                <w:rPr>
                  <w:rFonts w:eastAsia="Times New Roman"/>
                  <w:sz w:val="23"/>
                  <w:szCs w:val="23"/>
                </w:rPr>
                <w:t>-</w:t>
              </w:r>
            </w:ins>
            <w:bookmarkStart w:id="134" w:name="_GoBack"/>
            <w:bookmarkEnd w:id="134"/>
            <w:del w:id="135" w:author="Gingras" w:date="2018-09-29T13:49:00Z">
              <w:r w:rsidDel="00995B2E">
                <w:rPr>
                  <w:rFonts w:eastAsia="Times New Roman"/>
                  <w:sz w:val="23"/>
                  <w:szCs w:val="23"/>
                </w:rPr>
                <w:delText xml:space="preserve"> </w:delText>
              </w:r>
            </w:del>
            <w:r>
              <w:rPr>
                <w:rFonts w:eastAsia="Times New Roman"/>
                <w:sz w:val="23"/>
                <w:szCs w:val="23"/>
              </w:rPr>
              <w:t xml:space="preserve">2 survival </w:t>
            </w:r>
          </w:p>
        </w:tc>
        <w:tc>
          <w:tcPr>
            <w:tcW w:w="1129" w:type="dxa"/>
            <w:tcBorders>
              <w:top w:val="nil"/>
              <w:left w:val="nil"/>
              <w:bottom w:val="nil"/>
              <w:right w:val="nil"/>
            </w:tcBorders>
            <w:shd w:val="clear" w:color="auto" w:fill="auto"/>
            <w:noWrap/>
            <w:vAlign w:val="center"/>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2</w:t>
            </w:r>
          </w:p>
        </w:tc>
        <w:tc>
          <w:tcPr>
            <w:tcW w:w="1245" w:type="dxa"/>
            <w:tcBorders>
              <w:top w:val="nil"/>
              <w:left w:val="nil"/>
              <w:bottom w:val="nil"/>
              <w:right w:val="nil"/>
            </w:tcBorders>
            <w:shd w:val="clear" w:color="auto" w:fill="auto"/>
            <w:noWrap/>
            <w:vAlign w:val="center"/>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0.840</w:t>
            </w:r>
          </w:p>
        </w:tc>
        <w:tc>
          <w:tcPr>
            <w:tcW w:w="1248" w:type="dxa"/>
            <w:tcBorders>
              <w:top w:val="nil"/>
              <w:left w:val="nil"/>
              <w:bottom w:val="nil"/>
              <w:right w:val="nil"/>
            </w:tcBorders>
            <w:shd w:val="clear" w:color="auto" w:fill="auto"/>
            <w:noWrap/>
            <w:vAlign w:val="center"/>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0.168</w:t>
            </w:r>
          </w:p>
        </w:tc>
        <w:tc>
          <w:tcPr>
            <w:tcW w:w="2467" w:type="dxa"/>
            <w:tcBorders>
              <w:top w:val="nil"/>
              <w:left w:val="nil"/>
              <w:bottom w:val="nil"/>
              <w:right w:val="nil"/>
            </w:tcBorders>
            <w:shd w:val="clear" w:color="auto" w:fill="auto"/>
            <w:noWrap/>
            <w:vAlign w:val="center"/>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Ireland et al. (2002)</w:t>
            </w:r>
          </w:p>
        </w:tc>
      </w:tr>
      <w:tr w:rsidR="002339D8" w:rsidRPr="009133B6" w:rsidTr="000B2DD6">
        <w:trPr>
          <w:trHeight w:val="377"/>
          <w:jc w:val="center"/>
        </w:trPr>
        <w:tc>
          <w:tcPr>
            <w:tcW w:w="1129" w:type="dxa"/>
            <w:tcBorders>
              <w:top w:val="nil"/>
              <w:left w:val="nil"/>
              <w:bottom w:val="single" w:sz="4" w:space="0" w:color="auto"/>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Pr>
                <w:rFonts w:eastAsia="Times New Roman"/>
                <w:i/>
                <w:iCs/>
                <w:sz w:val="23"/>
                <w:szCs w:val="23"/>
                <w:vertAlign w:val="subscript"/>
              </w:rPr>
              <w:t>3</w:t>
            </w:r>
            <w:r w:rsidRPr="009133B6">
              <w:rPr>
                <w:rFonts w:eastAsia="Times New Roman"/>
                <w:sz w:val="23"/>
                <w:szCs w:val="23"/>
              </w:rPr>
              <w:t>–</w:t>
            </w:r>
            <w:r w:rsidRPr="009133B6">
              <w:rPr>
                <w:rFonts w:eastAsia="Times New Roman"/>
                <w:i/>
                <w:iCs/>
                <w:sz w:val="23"/>
                <w:szCs w:val="23"/>
              </w:rPr>
              <w:t>S</w:t>
            </w:r>
            <w:r>
              <w:rPr>
                <w:rFonts w:eastAsia="Times New Roman"/>
                <w:i/>
                <w:iCs/>
                <w:sz w:val="23"/>
                <w:szCs w:val="23"/>
                <w:vertAlign w:val="subscript"/>
              </w:rPr>
              <w:t>20+</w:t>
            </w:r>
          </w:p>
        </w:tc>
        <w:tc>
          <w:tcPr>
            <w:tcW w:w="4283" w:type="dxa"/>
            <w:tcBorders>
              <w:top w:val="nil"/>
              <w:left w:val="nil"/>
              <w:bottom w:val="single" w:sz="4" w:space="0" w:color="auto"/>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Asymptotic survival</w:t>
            </w:r>
          </w:p>
        </w:tc>
        <w:tc>
          <w:tcPr>
            <w:tcW w:w="1129" w:type="dxa"/>
            <w:tcBorders>
              <w:top w:val="nil"/>
              <w:left w:val="nil"/>
              <w:bottom w:val="single" w:sz="4"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3</w:t>
            </w:r>
            <w:r w:rsidR="000B2DD6">
              <w:rPr>
                <w:rFonts w:eastAsia="Times New Roman"/>
                <w:sz w:val="23"/>
                <w:szCs w:val="23"/>
              </w:rPr>
              <w:t>–19</w:t>
            </w:r>
          </w:p>
        </w:tc>
        <w:tc>
          <w:tcPr>
            <w:tcW w:w="1245" w:type="dxa"/>
            <w:tcBorders>
              <w:top w:val="nil"/>
              <w:left w:val="nil"/>
              <w:bottom w:val="single" w:sz="4" w:space="0" w:color="auto"/>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0.946</w:t>
            </w:r>
          </w:p>
        </w:tc>
        <w:tc>
          <w:tcPr>
            <w:tcW w:w="1248" w:type="dxa"/>
            <w:tcBorders>
              <w:top w:val="nil"/>
              <w:left w:val="nil"/>
              <w:bottom w:val="single" w:sz="4"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0.03</w:t>
            </w:r>
          </w:p>
        </w:tc>
        <w:tc>
          <w:tcPr>
            <w:tcW w:w="2467" w:type="dxa"/>
            <w:tcBorders>
              <w:top w:val="nil"/>
              <w:left w:val="nil"/>
              <w:bottom w:val="single" w:sz="4"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This study</w:t>
            </w:r>
          </w:p>
        </w:tc>
      </w:tr>
    </w:tbl>
    <w:p w:rsidR="00E4051E" w:rsidRPr="006065FA" w:rsidRDefault="00E4051E" w:rsidP="00E4051E">
      <w:pPr>
        <w:spacing w:after="160" w:line="259" w:lineRule="auto"/>
      </w:pPr>
    </w:p>
    <w:sectPr w:rsidR="00E4051E" w:rsidRPr="006065FA" w:rsidSect="00C20D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Gingras" w:date="2018-09-29T12:03:00Z" w:initials="M">
    <w:p w:rsidR="008B2B97" w:rsidRDefault="008B2B97">
      <w:pPr>
        <w:pStyle w:val="CommentText"/>
      </w:pPr>
      <w:r>
        <w:rPr>
          <w:rStyle w:val="CommentReference"/>
        </w:rPr>
        <w:annotationRef/>
      </w:r>
      <w:r>
        <w:t>I think Lsubt is missing from the formula</w:t>
      </w:r>
    </w:p>
  </w:comment>
  <w:comment w:id="44" w:author="Gingras" w:date="2018-09-29T13:33:00Z" w:initials="M">
    <w:p w:rsidR="007B3B71" w:rsidRDefault="007B3B71">
      <w:pPr>
        <w:pStyle w:val="CommentText"/>
      </w:pPr>
      <w:r>
        <w:t xml:space="preserve">Not in References.  </w:t>
      </w:r>
      <w:r>
        <w:rPr>
          <w:rStyle w:val="CommentReference"/>
        </w:rPr>
        <w:annotationRef/>
      </w:r>
      <w:r>
        <w:t xml:space="preserve">Probably 1994 rather </w:t>
      </w:r>
      <w:proofErr w:type="spellStart"/>
      <w:r>
        <w:t>han</w:t>
      </w:r>
      <w:proofErr w:type="spellEnd"/>
      <w:r>
        <w:t xml:space="preserve"> 1990.</w:t>
      </w:r>
    </w:p>
  </w:comment>
  <w:comment w:id="76" w:author="Gingras" w:date="2018-09-29T12:09:00Z" w:initials="M">
    <w:p w:rsidR="00EF0101" w:rsidRDefault="00EF0101">
      <w:pPr>
        <w:pStyle w:val="CommentText"/>
      </w:pPr>
      <w:r>
        <w:rPr>
          <w:rStyle w:val="CommentReference"/>
        </w:rPr>
        <w:annotationRef/>
      </w:r>
      <w:r w:rsidR="009D7EA2">
        <w:t>Would you just check this to be sure?  Seems a bit low...</w:t>
      </w:r>
    </w:p>
  </w:comment>
  <w:comment w:id="99" w:author="Gingras" w:date="2018-09-29T12:14:00Z" w:initials="M">
    <w:p w:rsidR="00D52BEE" w:rsidRDefault="00D52BEE">
      <w:pPr>
        <w:pStyle w:val="CommentText"/>
      </w:pPr>
      <w:r>
        <w:rPr>
          <w:rStyle w:val="CommentReference"/>
        </w:rPr>
        <w:annotationRef/>
      </w:r>
      <w:r w:rsidR="009D7EA2">
        <w:t>Let's speak about this.</w:t>
      </w:r>
    </w:p>
  </w:comment>
  <w:comment w:id="111" w:author="Gingras" w:date="2018-09-29T13:34:00Z" w:initials="M">
    <w:p w:rsidR="007B3B71" w:rsidRDefault="007B3B71">
      <w:pPr>
        <w:pStyle w:val="CommentText"/>
      </w:pPr>
      <w:r>
        <w:rPr>
          <w:rStyle w:val="CommentReference"/>
        </w:rPr>
        <w:annotationRef/>
      </w:r>
      <w:r>
        <w:t>Not in References.</w:t>
      </w:r>
    </w:p>
  </w:comment>
  <w:comment w:id="114" w:author="Gingras" w:date="2018-09-29T13:35:00Z" w:initials="M">
    <w:p w:rsidR="007B3B71" w:rsidRDefault="007B3B71">
      <w:pPr>
        <w:pStyle w:val="CommentText"/>
      </w:pPr>
      <w:r>
        <w:rPr>
          <w:rStyle w:val="CommentReference"/>
        </w:rPr>
        <w:annotationRef/>
      </w:r>
      <w:r>
        <w:t>Not in the narrative.</w:t>
      </w:r>
    </w:p>
  </w:comment>
  <w:comment w:id="115" w:author="Gingras" w:date="2018-09-29T13:36:00Z" w:initials="M">
    <w:p w:rsidR="007B3B71" w:rsidRDefault="007B3B71">
      <w:pPr>
        <w:pStyle w:val="CommentText"/>
      </w:pPr>
      <w:r>
        <w:rPr>
          <w:rStyle w:val="CommentReference"/>
        </w:rPr>
        <w:annotationRef/>
      </w:r>
      <w:r>
        <w:t>Not in the narrative.</w:t>
      </w:r>
    </w:p>
  </w:comment>
  <w:comment w:id="116" w:author="Gingras" w:date="2018-09-29T13:39:00Z" w:initials="M">
    <w:p w:rsidR="007B3B71" w:rsidRDefault="007B3B71">
      <w:pPr>
        <w:pStyle w:val="CommentText"/>
      </w:pPr>
      <w:r>
        <w:rPr>
          <w:rStyle w:val="CommentReference"/>
        </w:rPr>
        <w:annotationRef/>
      </w:r>
      <w:r>
        <w:t>Not in the narrative.\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A70" w:rsidRDefault="00641A70" w:rsidP="001201D0">
      <w:pPr>
        <w:spacing w:after="0" w:line="240" w:lineRule="auto"/>
      </w:pPr>
      <w:r>
        <w:separator/>
      </w:r>
    </w:p>
  </w:endnote>
  <w:endnote w:type="continuationSeparator" w:id="0">
    <w:p w:rsidR="00641A70" w:rsidRDefault="00641A70" w:rsidP="0012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127024"/>
      <w:docPartObj>
        <w:docPartGallery w:val="Page Numbers (Bottom of Page)"/>
        <w:docPartUnique/>
      </w:docPartObj>
    </w:sdtPr>
    <w:sdtEndPr>
      <w:rPr>
        <w:noProof/>
      </w:rPr>
    </w:sdtEndPr>
    <w:sdtContent>
      <w:p w:rsidR="008B2B97" w:rsidRDefault="008B2B97">
        <w:pPr>
          <w:pStyle w:val="Footer"/>
          <w:jc w:val="center"/>
        </w:pPr>
        <w:r>
          <w:fldChar w:fldCharType="begin"/>
        </w:r>
        <w:r>
          <w:instrText xml:space="preserve"> PAGE   \* MERGEFORMAT </w:instrText>
        </w:r>
        <w:r>
          <w:fldChar w:fldCharType="separate"/>
        </w:r>
        <w:r w:rsidR="00995B2E">
          <w:rPr>
            <w:noProof/>
          </w:rPr>
          <w:t>43</w:t>
        </w:r>
        <w:r>
          <w:rPr>
            <w:noProof/>
          </w:rPr>
          <w:fldChar w:fldCharType="end"/>
        </w:r>
      </w:p>
    </w:sdtContent>
  </w:sdt>
  <w:p w:rsidR="008B2B97" w:rsidRDefault="008B2B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B97" w:rsidRDefault="008B2B97">
    <w:pPr>
      <w:pStyle w:val="Footer"/>
      <w:jc w:val="center"/>
    </w:pPr>
  </w:p>
  <w:p w:rsidR="008B2B97" w:rsidRDefault="008B2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A70" w:rsidRDefault="00641A70" w:rsidP="001201D0">
      <w:pPr>
        <w:spacing w:after="0" w:line="240" w:lineRule="auto"/>
      </w:pPr>
      <w:r>
        <w:separator/>
      </w:r>
    </w:p>
  </w:footnote>
  <w:footnote w:type="continuationSeparator" w:id="0">
    <w:p w:rsidR="00641A70" w:rsidRDefault="00641A70" w:rsidP="001201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02873"/>
    <w:multiLevelType w:val="hybridMultilevel"/>
    <w:tmpl w:val="EC586BDC"/>
    <w:lvl w:ilvl="0" w:tplc="35AC8462">
      <w:start w:val="1"/>
      <w:numFmt w:val="bullet"/>
      <w:lvlText w:val="•"/>
      <w:lvlJc w:val="left"/>
      <w:pPr>
        <w:tabs>
          <w:tab w:val="num" w:pos="720"/>
        </w:tabs>
        <w:ind w:left="720" w:hanging="360"/>
      </w:pPr>
      <w:rPr>
        <w:rFonts w:ascii="Times New Roman" w:hAnsi="Times New Roman" w:hint="default"/>
      </w:rPr>
    </w:lvl>
    <w:lvl w:ilvl="1" w:tplc="466032FC" w:tentative="1">
      <w:start w:val="1"/>
      <w:numFmt w:val="bullet"/>
      <w:lvlText w:val="•"/>
      <w:lvlJc w:val="left"/>
      <w:pPr>
        <w:tabs>
          <w:tab w:val="num" w:pos="1440"/>
        </w:tabs>
        <w:ind w:left="1440" w:hanging="360"/>
      </w:pPr>
      <w:rPr>
        <w:rFonts w:ascii="Times New Roman" w:hAnsi="Times New Roman" w:hint="default"/>
      </w:rPr>
    </w:lvl>
    <w:lvl w:ilvl="2" w:tplc="4C26E742" w:tentative="1">
      <w:start w:val="1"/>
      <w:numFmt w:val="bullet"/>
      <w:lvlText w:val="•"/>
      <w:lvlJc w:val="left"/>
      <w:pPr>
        <w:tabs>
          <w:tab w:val="num" w:pos="2160"/>
        </w:tabs>
        <w:ind w:left="2160" w:hanging="360"/>
      </w:pPr>
      <w:rPr>
        <w:rFonts w:ascii="Times New Roman" w:hAnsi="Times New Roman" w:hint="default"/>
      </w:rPr>
    </w:lvl>
    <w:lvl w:ilvl="3" w:tplc="5704C3B4" w:tentative="1">
      <w:start w:val="1"/>
      <w:numFmt w:val="bullet"/>
      <w:lvlText w:val="•"/>
      <w:lvlJc w:val="left"/>
      <w:pPr>
        <w:tabs>
          <w:tab w:val="num" w:pos="2880"/>
        </w:tabs>
        <w:ind w:left="2880" w:hanging="360"/>
      </w:pPr>
      <w:rPr>
        <w:rFonts w:ascii="Times New Roman" w:hAnsi="Times New Roman" w:hint="default"/>
      </w:rPr>
    </w:lvl>
    <w:lvl w:ilvl="4" w:tplc="6F7ED7AC" w:tentative="1">
      <w:start w:val="1"/>
      <w:numFmt w:val="bullet"/>
      <w:lvlText w:val="•"/>
      <w:lvlJc w:val="left"/>
      <w:pPr>
        <w:tabs>
          <w:tab w:val="num" w:pos="3600"/>
        </w:tabs>
        <w:ind w:left="3600" w:hanging="360"/>
      </w:pPr>
      <w:rPr>
        <w:rFonts w:ascii="Times New Roman" w:hAnsi="Times New Roman" w:hint="default"/>
      </w:rPr>
    </w:lvl>
    <w:lvl w:ilvl="5" w:tplc="5DA631F2" w:tentative="1">
      <w:start w:val="1"/>
      <w:numFmt w:val="bullet"/>
      <w:lvlText w:val="•"/>
      <w:lvlJc w:val="left"/>
      <w:pPr>
        <w:tabs>
          <w:tab w:val="num" w:pos="4320"/>
        </w:tabs>
        <w:ind w:left="4320" w:hanging="360"/>
      </w:pPr>
      <w:rPr>
        <w:rFonts w:ascii="Times New Roman" w:hAnsi="Times New Roman" w:hint="default"/>
      </w:rPr>
    </w:lvl>
    <w:lvl w:ilvl="6" w:tplc="8C726D5C" w:tentative="1">
      <w:start w:val="1"/>
      <w:numFmt w:val="bullet"/>
      <w:lvlText w:val="•"/>
      <w:lvlJc w:val="left"/>
      <w:pPr>
        <w:tabs>
          <w:tab w:val="num" w:pos="5040"/>
        </w:tabs>
        <w:ind w:left="5040" w:hanging="360"/>
      </w:pPr>
      <w:rPr>
        <w:rFonts w:ascii="Times New Roman" w:hAnsi="Times New Roman" w:hint="default"/>
      </w:rPr>
    </w:lvl>
    <w:lvl w:ilvl="7" w:tplc="D1C402F4" w:tentative="1">
      <w:start w:val="1"/>
      <w:numFmt w:val="bullet"/>
      <w:lvlText w:val="•"/>
      <w:lvlJc w:val="left"/>
      <w:pPr>
        <w:tabs>
          <w:tab w:val="num" w:pos="5760"/>
        </w:tabs>
        <w:ind w:left="5760" w:hanging="360"/>
      </w:pPr>
      <w:rPr>
        <w:rFonts w:ascii="Times New Roman" w:hAnsi="Times New Roman" w:hint="default"/>
      </w:rPr>
    </w:lvl>
    <w:lvl w:ilvl="8" w:tplc="B872682A" w:tentative="1">
      <w:start w:val="1"/>
      <w:numFmt w:val="bullet"/>
      <w:lvlText w:val="•"/>
      <w:lvlJc w:val="left"/>
      <w:pPr>
        <w:tabs>
          <w:tab w:val="num" w:pos="6480"/>
        </w:tabs>
        <w:ind w:left="6480" w:hanging="360"/>
      </w:pPr>
      <w:rPr>
        <w:rFonts w:ascii="Times New Roman" w:hAnsi="Times New Roman" w:hint="default"/>
      </w:rPr>
    </w:lvl>
  </w:abstractNum>
  <w:abstractNum w:abstractNumId="1">
    <w:nsid w:val="217959FC"/>
    <w:multiLevelType w:val="hybridMultilevel"/>
    <w:tmpl w:val="A150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D185A"/>
    <w:multiLevelType w:val="hybridMultilevel"/>
    <w:tmpl w:val="F8B4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1713C"/>
    <w:multiLevelType w:val="multilevel"/>
    <w:tmpl w:val="C3E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85AF9"/>
    <w:multiLevelType w:val="hybridMultilevel"/>
    <w:tmpl w:val="8132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452ABA"/>
    <w:multiLevelType w:val="hybridMultilevel"/>
    <w:tmpl w:val="13DE8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7B3BAB"/>
    <w:multiLevelType w:val="hybridMultilevel"/>
    <w:tmpl w:val="C460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72300"/>
    <w:multiLevelType w:val="multilevel"/>
    <w:tmpl w:val="C0A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385C50"/>
    <w:multiLevelType w:val="hybridMultilevel"/>
    <w:tmpl w:val="813656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4C0F8D"/>
    <w:multiLevelType w:val="hybridMultilevel"/>
    <w:tmpl w:val="7098EDFC"/>
    <w:lvl w:ilvl="0" w:tplc="67B894AC">
      <w:start w:val="1"/>
      <w:numFmt w:val="bullet"/>
      <w:lvlText w:val="•"/>
      <w:lvlJc w:val="left"/>
      <w:pPr>
        <w:tabs>
          <w:tab w:val="num" w:pos="720"/>
        </w:tabs>
        <w:ind w:left="720" w:hanging="360"/>
      </w:pPr>
      <w:rPr>
        <w:rFonts w:ascii="Times New Roman" w:hAnsi="Times New Roman" w:hint="default"/>
      </w:rPr>
    </w:lvl>
    <w:lvl w:ilvl="1" w:tplc="FFCE4922" w:tentative="1">
      <w:start w:val="1"/>
      <w:numFmt w:val="bullet"/>
      <w:lvlText w:val="•"/>
      <w:lvlJc w:val="left"/>
      <w:pPr>
        <w:tabs>
          <w:tab w:val="num" w:pos="1440"/>
        </w:tabs>
        <w:ind w:left="1440" w:hanging="360"/>
      </w:pPr>
      <w:rPr>
        <w:rFonts w:ascii="Times New Roman" w:hAnsi="Times New Roman" w:hint="default"/>
      </w:rPr>
    </w:lvl>
    <w:lvl w:ilvl="2" w:tplc="F75048F4" w:tentative="1">
      <w:start w:val="1"/>
      <w:numFmt w:val="bullet"/>
      <w:lvlText w:val="•"/>
      <w:lvlJc w:val="left"/>
      <w:pPr>
        <w:tabs>
          <w:tab w:val="num" w:pos="2160"/>
        </w:tabs>
        <w:ind w:left="2160" w:hanging="360"/>
      </w:pPr>
      <w:rPr>
        <w:rFonts w:ascii="Times New Roman" w:hAnsi="Times New Roman" w:hint="default"/>
      </w:rPr>
    </w:lvl>
    <w:lvl w:ilvl="3" w:tplc="286E6BDC" w:tentative="1">
      <w:start w:val="1"/>
      <w:numFmt w:val="bullet"/>
      <w:lvlText w:val="•"/>
      <w:lvlJc w:val="left"/>
      <w:pPr>
        <w:tabs>
          <w:tab w:val="num" w:pos="2880"/>
        </w:tabs>
        <w:ind w:left="2880" w:hanging="360"/>
      </w:pPr>
      <w:rPr>
        <w:rFonts w:ascii="Times New Roman" w:hAnsi="Times New Roman" w:hint="default"/>
      </w:rPr>
    </w:lvl>
    <w:lvl w:ilvl="4" w:tplc="460A471A" w:tentative="1">
      <w:start w:val="1"/>
      <w:numFmt w:val="bullet"/>
      <w:lvlText w:val="•"/>
      <w:lvlJc w:val="left"/>
      <w:pPr>
        <w:tabs>
          <w:tab w:val="num" w:pos="3600"/>
        </w:tabs>
        <w:ind w:left="3600" w:hanging="360"/>
      </w:pPr>
      <w:rPr>
        <w:rFonts w:ascii="Times New Roman" w:hAnsi="Times New Roman" w:hint="default"/>
      </w:rPr>
    </w:lvl>
    <w:lvl w:ilvl="5" w:tplc="46B2B034" w:tentative="1">
      <w:start w:val="1"/>
      <w:numFmt w:val="bullet"/>
      <w:lvlText w:val="•"/>
      <w:lvlJc w:val="left"/>
      <w:pPr>
        <w:tabs>
          <w:tab w:val="num" w:pos="4320"/>
        </w:tabs>
        <w:ind w:left="4320" w:hanging="360"/>
      </w:pPr>
      <w:rPr>
        <w:rFonts w:ascii="Times New Roman" w:hAnsi="Times New Roman" w:hint="default"/>
      </w:rPr>
    </w:lvl>
    <w:lvl w:ilvl="6" w:tplc="48903FD4" w:tentative="1">
      <w:start w:val="1"/>
      <w:numFmt w:val="bullet"/>
      <w:lvlText w:val="•"/>
      <w:lvlJc w:val="left"/>
      <w:pPr>
        <w:tabs>
          <w:tab w:val="num" w:pos="5040"/>
        </w:tabs>
        <w:ind w:left="5040" w:hanging="360"/>
      </w:pPr>
      <w:rPr>
        <w:rFonts w:ascii="Times New Roman" w:hAnsi="Times New Roman" w:hint="default"/>
      </w:rPr>
    </w:lvl>
    <w:lvl w:ilvl="7" w:tplc="FFDA118E" w:tentative="1">
      <w:start w:val="1"/>
      <w:numFmt w:val="bullet"/>
      <w:lvlText w:val="•"/>
      <w:lvlJc w:val="left"/>
      <w:pPr>
        <w:tabs>
          <w:tab w:val="num" w:pos="5760"/>
        </w:tabs>
        <w:ind w:left="5760" w:hanging="360"/>
      </w:pPr>
      <w:rPr>
        <w:rFonts w:ascii="Times New Roman" w:hAnsi="Times New Roman" w:hint="default"/>
      </w:rPr>
    </w:lvl>
    <w:lvl w:ilvl="8" w:tplc="D7BE3D7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ECA5198"/>
    <w:multiLevelType w:val="hybridMultilevel"/>
    <w:tmpl w:val="13FE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4"/>
  </w:num>
  <w:num w:numId="5">
    <w:abstractNumId w:val="8"/>
  </w:num>
  <w:num w:numId="6">
    <w:abstractNumId w:val="6"/>
  </w:num>
  <w:num w:numId="7">
    <w:abstractNumId w:val="0"/>
  </w:num>
  <w:num w:numId="8">
    <w:abstractNumId w:val="9"/>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6DD"/>
    <w:rsid w:val="00002A5B"/>
    <w:rsid w:val="0000578E"/>
    <w:rsid w:val="000063CF"/>
    <w:rsid w:val="00007E99"/>
    <w:rsid w:val="000105E7"/>
    <w:rsid w:val="000113B2"/>
    <w:rsid w:val="000132CD"/>
    <w:rsid w:val="00022B81"/>
    <w:rsid w:val="00031170"/>
    <w:rsid w:val="00031F37"/>
    <w:rsid w:val="000407F0"/>
    <w:rsid w:val="00043D29"/>
    <w:rsid w:val="000473BE"/>
    <w:rsid w:val="0005496F"/>
    <w:rsid w:val="00055A69"/>
    <w:rsid w:val="00055B1B"/>
    <w:rsid w:val="00055B72"/>
    <w:rsid w:val="00064C76"/>
    <w:rsid w:val="000754A3"/>
    <w:rsid w:val="0007555D"/>
    <w:rsid w:val="00077203"/>
    <w:rsid w:val="0008287D"/>
    <w:rsid w:val="00087441"/>
    <w:rsid w:val="0009229F"/>
    <w:rsid w:val="00093068"/>
    <w:rsid w:val="00093710"/>
    <w:rsid w:val="0009451B"/>
    <w:rsid w:val="000A17A7"/>
    <w:rsid w:val="000A2994"/>
    <w:rsid w:val="000A30BB"/>
    <w:rsid w:val="000A30E9"/>
    <w:rsid w:val="000A5F9E"/>
    <w:rsid w:val="000A6C48"/>
    <w:rsid w:val="000B00CE"/>
    <w:rsid w:val="000B2DD6"/>
    <w:rsid w:val="000B40A2"/>
    <w:rsid w:val="000B51B5"/>
    <w:rsid w:val="000C4446"/>
    <w:rsid w:val="000C48F1"/>
    <w:rsid w:val="000C5162"/>
    <w:rsid w:val="000C7551"/>
    <w:rsid w:val="000D2366"/>
    <w:rsid w:val="000D7439"/>
    <w:rsid w:val="000E0BCE"/>
    <w:rsid w:val="000E1C50"/>
    <w:rsid w:val="000E2254"/>
    <w:rsid w:val="000E5498"/>
    <w:rsid w:val="000E5C0F"/>
    <w:rsid w:val="000F30D2"/>
    <w:rsid w:val="000F582F"/>
    <w:rsid w:val="00101A7F"/>
    <w:rsid w:val="00110A8D"/>
    <w:rsid w:val="00112097"/>
    <w:rsid w:val="00113358"/>
    <w:rsid w:val="00114582"/>
    <w:rsid w:val="00116214"/>
    <w:rsid w:val="001201D0"/>
    <w:rsid w:val="001221EA"/>
    <w:rsid w:val="00123679"/>
    <w:rsid w:val="00124948"/>
    <w:rsid w:val="00125D41"/>
    <w:rsid w:val="00131E29"/>
    <w:rsid w:val="001335F4"/>
    <w:rsid w:val="0013446E"/>
    <w:rsid w:val="00137C6C"/>
    <w:rsid w:val="00143B32"/>
    <w:rsid w:val="0015379C"/>
    <w:rsid w:val="0015759B"/>
    <w:rsid w:val="00157A49"/>
    <w:rsid w:val="00160F02"/>
    <w:rsid w:val="00161A16"/>
    <w:rsid w:val="00165B8C"/>
    <w:rsid w:val="001702D4"/>
    <w:rsid w:val="00170576"/>
    <w:rsid w:val="001712A4"/>
    <w:rsid w:val="001730CF"/>
    <w:rsid w:val="001818B3"/>
    <w:rsid w:val="001819F9"/>
    <w:rsid w:val="00183D7E"/>
    <w:rsid w:val="001849B0"/>
    <w:rsid w:val="00187DF6"/>
    <w:rsid w:val="00191CA3"/>
    <w:rsid w:val="001924C7"/>
    <w:rsid w:val="00196A46"/>
    <w:rsid w:val="001A193E"/>
    <w:rsid w:val="001A6585"/>
    <w:rsid w:val="001B1A93"/>
    <w:rsid w:val="001B35B0"/>
    <w:rsid w:val="001B4D3A"/>
    <w:rsid w:val="001B4F17"/>
    <w:rsid w:val="001C0EAA"/>
    <w:rsid w:val="001C1891"/>
    <w:rsid w:val="001C22C6"/>
    <w:rsid w:val="001C4413"/>
    <w:rsid w:val="001C7A27"/>
    <w:rsid w:val="001D0E10"/>
    <w:rsid w:val="001D1AF0"/>
    <w:rsid w:val="001D4321"/>
    <w:rsid w:val="001D4B90"/>
    <w:rsid w:val="001D5468"/>
    <w:rsid w:val="001E24CD"/>
    <w:rsid w:val="001E299E"/>
    <w:rsid w:val="001E41E3"/>
    <w:rsid w:val="001F3234"/>
    <w:rsid w:val="001F45EF"/>
    <w:rsid w:val="001F6148"/>
    <w:rsid w:val="00201B6A"/>
    <w:rsid w:val="0020605C"/>
    <w:rsid w:val="00210B4B"/>
    <w:rsid w:val="00214A85"/>
    <w:rsid w:val="002165BE"/>
    <w:rsid w:val="00217957"/>
    <w:rsid w:val="0022083C"/>
    <w:rsid w:val="00222DD6"/>
    <w:rsid w:val="0022764F"/>
    <w:rsid w:val="00233008"/>
    <w:rsid w:val="002339D8"/>
    <w:rsid w:val="00233A65"/>
    <w:rsid w:val="00234DE3"/>
    <w:rsid w:val="002379E6"/>
    <w:rsid w:val="002401B8"/>
    <w:rsid w:val="00242233"/>
    <w:rsid w:val="002453DC"/>
    <w:rsid w:val="00254299"/>
    <w:rsid w:val="002553A5"/>
    <w:rsid w:val="002566E8"/>
    <w:rsid w:val="00256D46"/>
    <w:rsid w:val="002631FC"/>
    <w:rsid w:val="00265901"/>
    <w:rsid w:val="00266D14"/>
    <w:rsid w:val="0027293C"/>
    <w:rsid w:val="002736BF"/>
    <w:rsid w:val="002747C4"/>
    <w:rsid w:val="00275373"/>
    <w:rsid w:val="002776A1"/>
    <w:rsid w:val="00277B28"/>
    <w:rsid w:val="002828A9"/>
    <w:rsid w:val="00282A94"/>
    <w:rsid w:val="00286FCF"/>
    <w:rsid w:val="00290B5A"/>
    <w:rsid w:val="00291571"/>
    <w:rsid w:val="002920D2"/>
    <w:rsid w:val="002937ED"/>
    <w:rsid w:val="00294CEE"/>
    <w:rsid w:val="00294DAC"/>
    <w:rsid w:val="002A0EBA"/>
    <w:rsid w:val="002A65B7"/>
    <w:rsid w:val="002A6C00"/>
    <w:rsid w:val="002B0B08"/>
    <w:rsid w:val="002B328F"/>
    <w:rsid w:val="002B65D3"/>
    <w:rsid w:val="002C1A71"/>
    <w:rsid w:val="002D0241"/>
    <w:rsid w:val="002D0686"/>
    <w:rsid w:val="002D48EE"/>
    <w:rsid w:val="002D625E"/>
    <w:rsid w:val="002D7496"/>
    <w:rsid w:val="002D7FA5"/>
    <w:rsid w:val="002E0A31"/>
    <w:rsid w:val="002E442A"/>
    <w:rsid w:val="002E67E0"/>
    <w:rsid w:val="002F2494"/>
    <w:rsid w:val="002F49FC"/>
    <w:rsid w:val="002F7EAB"/>
    <w:rsid w:val="00311DB0"/>
    <w:rsid w:val="0031342F"/>
    <w:rsid w:val="00333513"/>
    <w:rsid w:val="003340FF"/>
    <w:rsid w:val="003412DC"/>
    <w:rsid w:val="00342800"/>
    <w:rsid w:val="00344258"/>
    <w:rsid w:val="00344624"/>
    <w:rsid w:val="00344D4F"/>
    <w:rsid w:val="003451F0"/>
    <w:rsid w:val="003504AB"/>
    <w:rsid w:val="00350A94"/>
    <w:rsid w:val="00350BB0"/>
    <w:rsid w:val="00351B87"/>
    <w:rsid w:val="00353CC5"/>
    <w:rsid w:val="00356F7A"/>
    <w:rsid w:val="00357B22"/>
    <w:rsid w:val="00363520"/>
    <w:rsid w:val="00364881"/>
    <w:rsid w:val="0036787D"/>
    <w:rsid w:val="003708B4"/>
    <w:rsid w:val="00370EC0"/>
    <w:rsid w:val="003829BD"/>
    <w:rsid w:val="0038537B"/>
    <w:rsid w:val="00385C92"/>
    <w:rsid w:val="00395A82"/>
    <w:rsid w:val="003A1A21"/>
    <w:rsid w:val="003A4DED"/>
    <w:rsid w:val="003B53EA"/>
    <w:rsid w:val="003B61EF"/>
    <w:rsid w:val="003B6A92"/>
    <w:rsid w:val="003B73F7"/>
    <w:rsid w:val="003B7A2E"/>
    <w:rsid w:val="003C466C"/>
    <w:rsid w:val="003C4C1A"/>
    <w:rsid w:val="003D1257"/>
    <w:rsid w:val="003D2407"/>
    <w:rsid w:val="003D2C6B"/>
    <w:rsid w:val="003D6007"/>
    <w:rsid w:val="003D6A84"/>
    <w:rsid w:val="003E7D78"/>
    <w:rsid w:val="003F1159"/>
    <w:rsid w:val="003F13BA"/>
    <w:rsid w:val="003F41FA"/>
    <w:rsid w:val="00401A5F"/>
    <w:rsid w:val="00403F8E"/>
    <w:rsid w:val="00405AB7"/>
    <w:rsid w:val="0041226F"/>
    <w:rsid w:val="004138A0"/>
    <w:rsid w:val="00415F89"/>
    <w:rsid w:val="0041685F"/>
    <w:rsid w:val="00421180"/>
    <w:rsid w:val="00421953"/>
    <w:rsid w:val="004238F2"/>
    <w:rsid w:val="00423A36"/>
    <w:rsid w:val="00424A0E"/>
    <w:rsid w:val="00424F84"/>
    <w:rsid w:val="00430D73"/>
    <w:rsid w:val="00434028"/>
    <w:rsid w:val="00446371"/>
    <w:rsid w:val="00451340"/>
    <w:rsid w:val="00451599"/>
    <w:rsid w:val="00453C0B"/>
    <w:rsid w:val="004600F1"/>
    <w:rsid w:val="00462012"/>
    <w:rsid w:val="004655D5"/>
    <w:rsid w:val="0046628A"/>
    <w:rsid w:val="00470A97"/>
    <w:rsid w:val="00471CD4"/>
    <w:rsid w:val="00471EC0"/>
    <w:rsid w:val="00471FA1"/>
    <w:rsid w:val="00475667"/>
    <w:rsid w:val="00477B13"/>
    <w:rsid w:val="004850A4"/>
    <w:rsid w:val="004926DD"/>
    <w:rsid w:val="004942EE"/>
    <w:rsid w:val="004B2980"/>
    <w:rsid w:val="004B3818"/>
    <w:rsid w:val="004B5A62"/>
    <w:rsid w:val="004C2B6B"/>
    <w:rsid w:val="004C7D66"/>
    <w:rsid w:val="004D0E9A"/>
    <w:rsid w:val="004D0F3B"/>
    <w:rsid w:val="004D4807"/>
    <w:rsid w:val="004F1DF2"/>
    <w:rsid w:val="004F56D8"/>
    <w:rsid w:val="004F600E"/>
    <w:rsid w:val="005010B3"/>
    <w:rsid w:val="005012A5"/>
    <w:rsid w:val="00512318"/>
    <w:rsid w:val="00515A87"/>
    <w:rsid w:val="00520BEB"/>
    <w:rsid w:val="00522DCB"/>
    <w:rsid w:val="00526D63"/>
    <w:rsid w:val="00527685"/>
    <w:rsid w:val="00531A3C"/>
    <w:rsid w:val="00532B22"/>
    <w:rsid w:val="00533CA9"/>
    <w:rsid w:val="00534710"/>
    <w:rsid w:val="0053526E"/>
    <w:rsid w:val="00535F79"/>
    <w:rsid w:val="005360F1"/>
    <w:rsid w:val="00541426"/>
    <w:rsid w:val="00541DC2"/>
    <w:rsid w:val="00545472"/>
    <w:rsid w:val="00550768"/>
    <w:rsid w:val="00552B98"/>
    <w:rsid w:val="00553CD5"/>
    <w:rsid w:val="00554138"/>
    <w:rsid w:val="00557BD1"/>
    <w:rsid w:val="0056101A"/>
    <w:rsid w:val="0056113C"/>
    <w:rsid w:val="005646BD"/>
    <w:rsid w:val="00566BFF"/>
    <w:rsid w:val="00570AF7"/>
    <w:rsid w:val="00570C09"/>
    <w:rsid w:val="005710BB"/>
    <w:rsid w:val="0057268A"/>
    <w:rsid w:val="00576E82"/>
    <w:rsid w:val="00582FF9"/>
    <w:rsid w:val="005919A3"/>
    <w:rsid w:val="00592C1D"/>
    <w:rsid w:val="00592C3A"/>
    <w:rsid w:val="0059414F"/>
    <w:rsid w:val="005A2100"/>
    <w:rsid w:val="005A6739"/>
    <w:rsid w:val="005B1549"/>
    <w:rsid w:val="005B2384"/>
    <w:rsid w:val="005B244F"/>
    <w:rsid w:val="005B3DB9"/>
    <w:rsid w:val="005B6FD5"/>
    <w:rsid w:val="005C275C"/>
    <w:rsid w:val="005C29E9"/>
    <w:rsid w:val="005C33D9"/>
    <w:rsid w:val="005C4760"/>
    <w:rsid w:val="005C5076"/>
    <w:rsid w:val="005C5F20"/>
    <w:rsid w:val="005D037C"/>
    <w:rsid w:val="005D38D1"/>
    <w:rsid w:val="005D615A"/>
    <w:rsid w:val="005D7151"/>
    <w:rsid w:val="005D71A7"/>
    <w:rsid w:val="005D72FE"/>
    <w:rsid w:val="005E1392"/>
    <w:rsid w:val="005E3599"/>
    <w:rsid w:val="005E440C"/>
    <w:rsid w:val="005E5ADD"/>
    <w:rsid w:val="005E7B95"/>
    <w:rsid w:val="00600811"/>
    <w:rsid w:val="0060151F"/>
    <w:rsid w:val="0060562E"/>
    <w:rsid w:val="006065FA"/>
    <w:rsid w:val="00606632"/>
    <w:rsid w:val="006074EA"/>
    <w:rsid w:val="00610676"/>
    <w:rsid w:val="006119D5"/>
    <w:rsid w:val="00617288"/>
    <w:rsid w:val="00621217"/>
    <w:rsid w:val="0062159A"/>
    <w:rsid w:val="00622314"/>
    <w:rsid w:val="006233FF"/>
    <w:rsid w:val="00626DFC"/>
    <w:rsid w:val="00631566"/>
    <w:rsid w:val="006351F9"/>
    <w:rsid w:val="00641A70"/>
    <w:rsid w:val="00643843"/>
    <w:rsid w:val="00645AA8"/>
    <w:rsid w:val="006473C8"/>
    <w:rsid w:val="00651A48"/>
    <w:rsid w:val="00653196"/>
    <w:rsid w:val="00654F42"/>
    <w:rsid w:val="00655186"/>
    <w:rsid w:val="006609C9"/>
    <w:rsid w:val="006616EB"/>
    <w:rsid w:val="00664036"/>
    <w:rsid w:val="00664ECE"/>
    <w:rsid w:val="006655B5"/>
    <w:rsid w:val="00665FC1"/>
    <w:rsid w:val="00676E68"/>
    <w:rsid w:val="00677545"/>
    <w:rsid w:val="00680134"/>
    <w:rsid w:val="00683BD0"/>
    <w:rsid w:val="006866FB"/>
    <w:rsid w:val="00690179"/>
    <w:rsid w:val="006942AC"/>
    <w:rsid w:val="006954E9"/>
    <w:rsid w:val="00697233"/>
    <w:rsid w:val="0069793D"/>
    <w:rsid w:val="006A0007"/>
    <w:rsid w:val="006A4FD2"/>
    <w:rsid w:val="006A7DE0"/>
    <w:rsid w:val="006C0225"/>
    <w:rsid w:val="006C6B2E"/>
    <w:rsid w:val="006C6E1F"/>
    <w:rsid w:val="006C70D3"/>
    <w:rsid w:val="006D3CF8"/>
    <w:rsid w:val="006E1502"/>
    <w:rsid w:val="006E2764"/>
    <w:rsid w:val="006E5575"/>
    <w:rsid w:val="006F345D"/>
    <w:rsid w:val="006F5774"/>
    <w:rsid w:val="006F5F4D"/>
    <w:rsid w:val="0070117C"/>
    <w:rsid w:val="00701454"/>
    <w:rsid w:val="007031BE"/>
    <w:rsid w:val="007037C1"/>
    <w:rsid w:val="007063F5"/>
    <w:rsid w:val="00711B9C"/>
    <w:rsid w:val="00715EBB"/>
    <w:rsid w:val="007160DB"/>
    <w:rsid w:val="007161B7"/>
    <w:rsid w:val="00717921"/>
    <w:rsid w:val="0072176B"/>
    <w:rsid w:val="007217CE"/>
    <w:rsid w:val="00730638"/>
    <w:rsid w:val="00733154"/>
    <w:rsid w:val="00735931"/>
    <w:rsid w:val="00737835"/>
    <w:rsid w:val="00752871"/>
    <w:rsid w:val="00753D3D"/>
    <w:rsid w:val="00754886"/>
    <w:rsid w:val="007554EC"/>
    <w:rsid w:val="007578A1"/>
    <w:rsid w:val="0076176C"/>
    <w:rsid w:val="00770554"/>
    <w:rsid w:val="007709C3"/>
    <w:rsid w:val="00771664"/>
    <w:rsid w:val="00771A9D"/>
    <w:rsid w:val="00774656"/>
    <w:rsid w:val="007750B7"/>
    <w:rsid w:val="007814EA"/>
    <w:rsid w:val="0078218B"/>
    <w:rsid w:val="00784014"/>
    <w:rsid w:val="00784A5F"/>
    <w:rsid w:val="00785ADD"/>
    <w:rsid w:val="00786F72"/>
    <w:rsid w:val="00793C09"/>
    <w:rsid w:val="0079573F"/>
    <w:rsid w:val="0079773B"/>
    <w:rsid w:val="007A19A4"/>
    <w:rsid w:val="007A496E"/>
    <w:rsid w:val="007A5B01"/>
    <w:rsid w:val="007A6B6E"/>
    <w:rsid w:val="007B0448"/>
    <w:rsid w:val="007B2EC4"/>
    <w:rsid w:val="007B3B71"/>
    <w:rsid w:val="007B5BB8"/>
    <w:rsid w:val="007B7632"/>
    <w:rsid w:val="007C05D5"/>
    <w:rsid w:val="007C2569"/>
    <w:rsid w:val="007C3A3B"/>
    <w:rsid w:val="007C3D74"/>
    <w:rsid w:val="007C3E66"/>
    <w:rsid w:val="007C47C5"/>
    <w:rsid w:val="007C792D"/>
    <w:rsid w:val="007D2C46"/>
    <w:rsid w:val="007D64F3"/>
    <w:rsid w:val="007E0EF7"/>
    <w:rsid w:val="007E1A27"/>
    <w:rsid w:val="007E504E"/>
    <w:rsid w:val="007E6CB9"/>
    <w:rsid w:val="007E7F0A"/>
    <w:rsid w:val="007F2119"/>
    <w:rsid w:val="00801825"/>
    <w:rsid w:val="00801C16"/>
    <w:rsid w:val="008040AC"/>
    <w:rsid w:val="0081502B"/>
    <w:rsid w:val="00817BAF"/>
    <w:rsid w:val="008200AE"/>
    <w:rsid w:val="008215DB"/>
    <w:rsid w:val="00822FBD"/>
    <w:rsid w:val="00831467"/>
    <w:rsid w:val="00831DA0"/>
    <w:rsid w:val="008342FF"/>
    <w:rsid w:val="00835825"/>
    <w:rsid w:val="008377AF"/>
    <w:rsid w:val="008440C4"/>
    <w:rsid w:val="008528F9"/>
    <w:rsid w:val="008554FC"/>
    <w:rsid w:val="00856FC5"/>
    <w:rsid w:val="008579AD"/>
    <w:rsid w:val="008652B4"/>
    <w:rsid w:val="008664E8"/>
    <w:rsid w:val="00866D01"/>
    <w:rsid w:val="0086718F"/>
    <w:rsid w:val="00891B0F"/>
    <w:rsid w:val="008948D0"/>
    <w:rsid w:val="00895BE0"/>
    <w:rsid w:val="00896EB9"/>
    <w:rsid w:val="008A00C7"/>
    <w:rsid w:val="008A1EB5"/>
    <w:rsid w:val="008A3496"/>
    <w:rsid w:val="008A385F"/>
    <w:rsid w:val="008A4E2D"/>
    <w:rsid w:val="008A55AE"/>
    <w:rsid w:val="008A66B5"/>
    <w:rsid w:val="008A6CDD"/>
    <w:rsid w:val="008B2790"/>
    <w:rsid w:val="008B2B97"/>
    <w:rsid w:val="008B3BA8"/>
    <w:rsid w:val="008C06BE"/>
    <w:rsid w:val="008C7C37"/>
    <w:rsid w:val="008D1ADB"/>
    <w:rsid w:val="008D1D0A"/>
    <w:rsid w:val="008D240B"/>
    <w:rsid w:val="008D5500"/>
    <w:rsid w:val="008D62E4"/>
    <w:rsid w:val="008E3EF2"/>
    <w:rsid w:val="008E792D"/>
    <w:rsid w:val="008F1126"/>
    <w:rsid w:val="008F4FC4"/>
    <w:rsid w:val="008F7539"/>
    <w:rsid w:val="009010B8"/>
    <w:rsid w:val="009020F1"/>
    <w:rsid w:val="009046F5"/>
    <w:rsid w:val="00920178"/>
    <w:rsid w:val="00921D72"/>
    <w:rsid w:val="009242B1"/>
    <w:rsid w:val="009263F9"/>
    <w:rsid w:val="009314BC"/>
    <w:rsid w:val="00932439"/>
    <w:rsid w:val="00936013"/>
    <w:rsid w:val="0093798F"/>
    <w:rsid w:val="00940155"/>
    <w:rsid w:val="009428BB"/>
    <w:rsid w:val="00944BA1"/>
    <w:rsid w:val="00947F54"/>
    <w:rsid w:val="00951FF0"/>
    <w:rsid w:val="00952CC1"/>
    <w:rsid w:val="0095340A"/>
    <w:rsid w:val="00955D7E"/>
    <w:rsid w:val="00956C23"/>
    <w:rsid w:val="0096344B"/>
    <w:rsid w:val="00964C6E"/>
    <w:rsid w:val="009669D5"/>
    <w:rsid w:val="00967A21"/>
    <w:rsid w:val="0097243B"/>
    <w:rsid w:val="00972875"/>
    <w:rsid w:val="0097291B"/>
    <w:rsid w:val="00974AEF"/>
    <w:rsid w:val="00977FCB"/>
    <w:rsid w:val="0098175E"/>
    <w:rsid w:val="009817E7"/>
    <w:rsid w:val="00981D04"/>
    <w:rsid w:val="00990336"/>
    <w:rsid w:val="0099119C"/>
    <w:rsid w:val="00991DB3"/>
    <w:rsid w:val="00992A1B"/>
    <w:rsid w:val="009949B1"/>
    <w:rsid w:val="00995B2E"/>
    <w:rsid w:val="009961D1"/>
    <w:rsid w:val="009A1E79"/>
    <w:rsid w:val="009A6321"/>
    <w:rsid w:val="009A638D"/>
    <w:rsid w:val="009B10B1"/>
    <w:rsid w:val="009B2EDA"/>
    <w:rsid w:val="009B439D"/>
    <w:rsid w:val="009B497C"/>
    <w:rsid w:val="009B5694"/>
    <w:rsid w:val="009B772E"/>
    <w:rsid w:val="009B7924"/>
    <w:rsid w:val="009C1407"/>
    <w:rsid w:val="009C1590"/>
    <w:rsid w:val="009C172B"/>
    <w:rsid w:val="009C60FE"/>
    <w:rsid w:val="009C745F"/>
    <w:rsid w:val="009C75E7"/>
    <w:rsid w:val="009D03FC"/>
    <w:rsid w:val="009D33A9"/>
    <w:rsid w:val="009D3656"/>
    <w:rsid w:val="009D36F9"/>
    <w:rsid w:val="009D7EA2"/>
    <w:rsid w:val="009E0810"/>
    <w:rsid w:val="009E292D"/>
    <w:rsid w:val="009E31C0"/>
    <w:rsid w:val="009E551C"/>
    <w:rsid w:val="009F065E"/>
    <w:rsid w:val="009F2213"/>
    <w:rsid w:val="009F6B11"/>
    <w:rsid w:val="00A01021"/>
    <w:rsid w:val="00A01805"/>
    <w:rsid w:val="00A0300D"/>
    <w:rsid w:val="00A046DB"/>
    <w:rsid w:val="00A130B9"/>
    <w:rsid w:val="00A149A9"/>
    <w:rsid w:val="00A20C26"/>
    <w:rsid w:val="00A22805"/>
    <w:rsid w:val="00A24B8B"/>
    <w:rsid w:val="00A25A37"/>
    <w:rsid w:val="00A26C5B"/>
    <w:rsid w:val="00A3044F"/>
    <w:rsid w:val="00A309CA"/>
    <w:rsid w:val="00A37AA5"/>
    <w:rsid w:val="00A42764"/>
    <w:rsid w:val="00A43927"/>
    <w:rsid w:val="00A460E6"/>
    <w:rsid w:val="00A52512"/>
    <w:rsid w:val="00A612AC"/>
    <w:rsid w:val="00A628F6"/>
    <w:rsid w:val="00A6290D"/>
    <w:rsid w:val="00A63065"/>
    <w:rsid w:val="00A638FE"/>
    <w:rsid w:val="00A769BD"/>
    <w:rsid w:val="00A76C70"/>
    <w:rsid w:val="00A84620"/>
    <w:rsid w:val="00A85399"/>
    <w:rsid w:val="00A86EAD"/>
    <w:rsid w:val="00A94935"/>
    <w:rsid w:val="00A955FA"/>
    <w:rsid w:val="00AA1C20"/>
    <w:rsid w:val="00AA2769"/>
    <w:rsid w:val="00AA282C"/>
    <w:rsid w:val="00AA3B84"/>
    <w:rsid w:val="00AA4392"/>
    <w:rsid w:val="00AA4872"/>
    <w:rsid w:val="00AA6A20"/>
    <w:rsid w:val="00AB2AFE"/>
    <w:rsid w:val="00AB5789"/>
    <w:rsid w:val="00AC1485"/>
    <w:rsid w:val="00AC47B3"/>
    <w:rsid w:val="00AC5E79"/>
    <w:rsid w:val="00AD1450"/>
    <w:rsid w:val="00AD53EB"/>
    <w:rsid w:val="00AD62A5"/>
    <w:rsid w:val="00AD7F34"/>
    <w:rsid w:val="00AE0FA1"/>
    <w:rsid w:val="00AE625D"/>
    <w:rsid w:val="00AE7E8B"/>
    <w:rsid w:val="00AF0C33"/>
    <w:rsid w:val="00AF1D7F"/>
    <w:rsid w:val="00AF3EA0"/>
    <w:rsid w:val="00AF5975"/>
    <w:rsid w:val="00AF7F21"/>
    <w:rsid w:val="00B0259F"/>
    <w:rsid w:val="00B034C9"/>
    <w:rsid w:val="00B05361"/>
    <w:rsid w:val="00B05F50"/>
    <w:rsid w:val="00B0638C"/>
    <w:rsid w:val="00B13745"/>
    <w:rsid w:val="00B214AA"/>
    <w:rsid w:val="00B215E6"/>
    <w:rsid w:val="00B22179"/>
    <w:rsid w:val="00B221FB"/>
    <w:rsid w:val="00B246FD"/>
    <w:rsid w:val="00B2668A"/>
    <w:rsid w:val="00B2758A"/>
    <w:rsid w:val="00B30D19"/>
    <w:rsid w:val="00B42DA1"/>
    <w:rsid w:val="00B435FE"/>
    <w:rsid w:val="00B454F6"/>
    <w:rsid w:val="00B463B1"/>
    <w:rsid w:val="00B4700E"/>
    <w:rsid w:val="00B52A4B"/>
    <w:rsid w:val="00B53747"/>
    <w:rsid w:val="00B55900"/>
    <w:rsid w:val="00B57BB3"/>
    <w:rsid w:val="00B60A8D"/>
    <w:rsid w:val="00B613A8"/>
    <w:rsid w:val="00B62BE0"/>
    <w:rsid w:val="00B649C7"/>
    <w:rsid w:val="00B65EF2"/>
    <w:rsid w:val="00B67F89"/>
    <w:rsid w:val="00B725A0"/>
    <w:rsid w:val="00B72C2B"/>
    <w:rsid w:val="00B73019"/>
    <w:rsid w:val="00B75CF5"/>
    <w:rsid w:val="00B75FAD"/>
    <w:rsid w:val="00B77151"/>
    <w:rsid w:val="00B80163"/>
    <w:rsid w:val="00B849BC"/>
    <w:rsid w:val="00B87937"/>
    <w:rsid w:val="00B91137"/>
    <w:rsid w:val="00B92E6B"/>
    <w:rsid w:val="00B9587E"/>
    <w:rsid w:val="00B96CE4"/>
    <w:rsid w:val="00BA0E99"/>
    <w:rsid w:val="00BA1764"/>
    <w:rsid w:val="00BA1F42"/>
    <w:rsid w:val="00BA32DD"/>
    <w:rsid w:val="00BA572C"/>
    <w:rsid w:val="00BA5D12"/>
    <w:rsid w:val="00BB0C2A"/>
    <w:rsid w:val="00BB1E66"/>
    <w:rsid w:val="00BB3EDA"/>
    <w:rsid w:val="00BC0C20"/>
    <w:rsid w:val="00BC3AA4"/>
    <w:rsid w:val="00BD3175"/>
    <w:rsid w:val="00BD542D"/>
    <w:rsid w:val="00BD6976"/>
    <w:rsid w:val="00BD6A31"/>
    <w:rsid w:val="00BE137C"/>
    <w:rsid w:val="00BE31F7"/>
    <w:rsid w:val="00BE4576"/>
    <w:rsid w:val="00BE726F"/>
    <w:rsid w:val="00BF287A"/>
    <w:rsid w:val="00BF3EDD"/>
    <w:rsid w:val="00BF5A0B"/>
    <w:rsid w:val="00BF6D55"/>
    <w:rsid w:val="00BF7F38"/>
    <w:rsid w:val="00C0685F"/>
    <w:rsid w:val="00C10200"/>
    <w:rsid w:val="00C10CC5"/>
    <w:rsid w:val="00C127F4"/>
    <w:rsid w:val="00C169AF"/>
    <w:rsid w:val="00C20D76"/>
    <w:rsid w:val="00C217C7"/>
    <w:rsid w:val="00C21A13"/>
    <w:rsid w:val="00C21C65"/>
    <w:rsid w:val="00C23373"/>
    <w:rsid w:val="00C25DE6"/>
    <w:rsid w:val="00C30FCE"/>
    <w:rsid w:val="00C350D1"/>
    <w:rsid w:val="00C40D84"/>
    <w:rsid w:val="00C42850"/>
    <w:rsid w:val="00C4411E"/>
    <w:rsid w:val="00C45103"/>
    <w:rsid w:val="00C45305"/>
    <w:rsid w:val="00C45968"/>
    <w:rsid w:val="00C501ED"/>
    <w:rsid w:val="00C515E0"/>
    <w:rsid w:val="00C54053"/>
    <w:rsid w:val="00C55E08"/>
    <w:rsid w:val="00C60C17"/>
    <w:rsid w:val="00C62D6B"/>
    <w:rsid w:val="00C63013"/>
    <w:rsid w:val="00C64688"/>
    <w:rsid w:val="00C65688"/>
    <w:rsid w:val="00C66D3B"/>
    <w:rsid w:val="00C66E7C"/>
    <w:rsid w:val="00C7149A"/>
    <w:rsid w:val="00C715E2"/>
    <w:rsid w:val="00C776D4"/>
    <w:rsid w:val="00C77788"/>
    <w:rsid w:val="00C77C06"/>
    <w:rsid w:val="00C80204"/>
    <w:rsid w:val="00C817B2"/>
    <w:rsid w:val="00C8235D"/>
    <w:rsid w:val="00C827E9"/>
    <w:rsid w:val="00C82924"/>
    <w:rsid w:val="00C859DF"/>
    <w:rsid w:val="00C90112"/>
    <w:rsid w:val="00C90BA9"/>
    <w:rsid w:val="00C93F0F"/>
    <w:rsid w:val="00C95C77"/>
    <w:rsid w:val="00C97066"/>
    <w:rsid w:val="00C975DA"/>
    <w:rsid w:val="00C97E84"/>
    <w:rsid w:val="00CA0B35"/>
    <w:rsid w:val="00CA3D33"/>
    <w:rsid w:val="00CA54AF"/>
    <w:rsid w:val="00CA79C6"/>
    <w:rsid w:val="00CB0686"/>
    <w:rsid w:val="00CB1A2D"/>
    <w:rsid w:val="00CB669B"/>
    <w:rsid w:val="00CC1853"/>
    <w:rsid w:val="00CC195A"/>
    <w:rsid w:val="00CC2FB0"/>
    <w:rsid w:val="00CC33D8"/>
    <w:rsid w:val="00CD123C"/>
    <w:rsid w:val="00CD4832"/>
    <w:rsid w:val="00CD55AA"/>
    <w:rsid w:val="00CE0E45"/>
    <w:rsid w:val="00CE17A4"/>
    <w:rsid w:val="00CE27FF"/>
    <w:rsid w:val="00CE30E8"/>
    <w:rsid w:val="00CF06A9"/>
    <w:rsid w:val="00CF0A67"/>
    <w:rsid w:val="00CF4E9A"/>
    <w:rsid w:val="00CF6A63"/>
    <w:rsid w:val="00D00390"/>
    <w:rsid w:val="00D005D2"/>
    <w:rsid w:val="00D059B3"/>
    <w:rsid w:val="00D07069"/>
    <w:rsid w:val="00D13C84"/>
    <w:rsid w:val="00D14BD8"/>
    <w:rsid w:val="00D17F9E"/>
    <w:rsid w:val="00D210C6"/>
    <w:rsid w:val="00D2411B"/>
    <w:rsid w:val="00D27830"/>
    <w:rsid w:val="00D311CF"/>
    <w:rsid w:val="00D31A60"/>
    <w:rsid w:val="00D34FAD"/>
    <w:rsid w:val="00D400C1"/>
    <w:rsid w:val="00D41C40"/>
    <w:rsid w:val="00D42718"/>
    <w:rsid w:val="00D46AD4"/>
    <w:rsid w:val="00D52AB0"/>
    <w:rsid w:val="00D52BEE"/>
    <w:rsid w:val="00D5377B"/>
    <w:rsid w:val="00D540CC"/>
    <w:rsid w:val="00D56AD6"/>
    <w:rsid w:val="00D60301"/>
    <w:rsid w:val="00D62D80"/>
    <w:rsid w:val="00D6368C"/>
    <w:rsid w:val="00D744AE"/>
    <w:rsid w:val="00D76957"/>
    <w:rsid w:val="00D82146"/>
    <w:rsid w:val="00D84C86"/>
    <w:rsid w:val="00D875D0"/>
    <w:rsid w:val="00D968B4"/>
    <w:rsid w:val="00D97173"/>
    <w:rsid w:val="00D97545"/>
    <w:rsid w:val="00DA1C1E"/>
    <w:rsid w:val="00DA2A5D"/>
    <w:rsid w:val="00DA4AA2"/>
    <w:rsid w:val="00DA6BEC"/>
    <w:rsid w:val="00DB1FE3"/>
    <w:rsid w:val="00DB7C9F"/>
    <w:rsid w:val="00DC0360"/>
    <w:rsid w:val="00DC5C1C"/>
    <w:rsid w:val="00DD4731"/>
    <w:rsid w:val="00DE0A16"/>
    <w:rsid w:val="00DE51D6"/>
    <w:rsid w:val="00DE6486"/>
    <w:rsid w:val="00DF25FA"/>
    <w:rsid w:val="00DF2A46"/>
    <w:rsid w:val="00DF3AB8"/>
    <w:rsid w:val="00DF46FA"/>
    <w:rsid w:val="00E13BB4"/>
    <w:rsid w:val="00E1794C"/>
    <w:rsid w:val="00E24F07"/>
    <w:rsid w:val="00E2554E"/>
    <w:rsid w:val="00E31C66"/>
    <w:rsid w:val="00E3304F"/>
    <w:rsid w:val="00E33438"/>
    <w:rsid w:val="00E336E6"/>
    <w:rsid w:val="00E4051E"/>
    <w:rsid w:val="00E40897"/>
    <w:rsid w:val="00E41FAF"/>
    <w:rsid w:val="00E44C4F"/>
    <w:rsid w:val="00E461C4"/>
    <w:rsid w:val="00E51B09"/>
    <w:rsid w:val="00E5303A"/>
    <w:rsid w:val="00E53709"/>
    <w:rsid w:val="00E6155F"/>
    <w:rsid w:val="00E64F3D"/>
    <w:rsid w:val="00E65462"/>
    <w:rsid w:val="00E72BFC"/>
    <w:rsid w:val="00E8354C"/>
    <w:rsid w:val="00E83883"/>
    <w:rsid w:val="00E85327"/>
    <w:rsid w:val="00E903BF"/>
    <w:rsid w:val="00E929BA"/>
    <w:rsid w:val="00EA4A1F"/>
    <w:rsid w:val="00EA4F3F"/>
    <w:rsid w:val="00EA5569"/>
    <w:rsid w:val="00EA6E82"/>
    <w:rsid w:val="00EB12E5"/>
    <w:rsid w:val="00EB1841"/>
    <w:rsid w:val="00EB2044"/>
    <w:rsid w:val="00EC3624"/>
    <w:rsid w:val="00EC41EF"/>
    <w:rsid w:val="00ED3FD2"/>
    <w:rsid w:val="00ED43AA"/>
    <w:rsid w:val="00ED7891"/>
    <w:rsid w:val="00EE2C30"/>
    <w:rsid w:val="00EE3801"/>
    <w:rsid w:val="00EE3841"/>
    <w:rsid w:val="00EE4A81"/>
    <w:rsid w:val="00EE5512"/>
    <w:rsid w:val="00EE7AC1"/>
    <w:rsid w:val="00EF0101"/>
    <w:rsid w:val="00EF137B"/>
    <w:rsid w:val="00F0306B"/>
    <w:rsid w:val="00F036FB"/>
    <w:rsid w:val="00F06E67"/>
    <w:rsid w:val="00F07FF6"/>
    <w:rsid w:val="00F13173"/>
    <w:rsid w:val="00F161AA"/>
    <w:rsid w:val="00F171F0"/>
    <w:rsid w:val="00F21C9E"/>
    <w:rsid w:val="00F254B6"/>
    <w:rsid w:val="00F26004"/>
    <w:rsid w:val="00F2677E"/>
    <w:rsid w:val="00F27B71"/>
    <w:rsid w:val="00F27EEE"/>
    <w:rsid w:val="00F317E7"/>
    <w:rsid w:val="00F31DEC"/>
    <w:rsid w:val="00F36225"/>
    <w:rsid w:val="00F375FB"/>
    <w:rsid w:val="00F40614"/>
    <w:rsid w:val="00F4147E"/>
    <w:rsid w:val="00F442B3"/>
    <w:rsid w:val="00F4582D"/>
    <w:rsid w:val="00F45AE4"/>
    <w:rsid w:val="00F54A86"/>
    <w:rsid w:val="00F6082C"/>
    <w:rsid w:val="00F6106C"/>
    <w:rsid w:val="00F67215"/>
    <w:rsid w:val="00F71AC4"/>
    <w:rsid w:val="00F71B79"/>
    <w:rsid w:val="00F76D28"/>
    <w:rsid w:val="00F80BC6"/>
    <w:rsid w:val="00F91D44"/>
    <w:rsid w:val="00F94B68"/>
    <w:rsid w:val="00FA1C1E"/>
    <w:rsid w:val="00FA2A19"/>
    <w:rsid w:val="00FA419B"/>
    <w:rsid w:val="00FA4376"/>
    <w:rsid w:val="00FA5A08"/>
    <w:rsid w:val="00FA787F"/>
    <w:rsid w:val="00FB06C5"/>
    <w:rsid w:val="00FB3B5F"/>
    <w:rsid w:val="00FB3C4D"/>
    <w:rsid w:val="00FB47DE"/>
    <w:rsid w:val="00FB5596"/>
    <w:rsid w:val="00FB5DF5"/>
    <w:rsid w:val="00FB6E3E"/>
    <w:rsid w:val="00FB78F5"/>
    <w:rsid w:val="00FC480C"/>
    <w:rsid w:val="00FC4C82"/>
    <w:rsid w:val="00FD1396"/>
    <w:rsid w:val="00FD1685"/>
    <w:rsid w:val="00FD1AA3"/>
    <w:rsid w:val="00FD4783"/>
    <w:rsid w:val="00FD570B"/>
    <w:rsid w:val="00FD7581"/>
    <w:rsid w:val="00FD7FDC"/>
    <w:rsid w:val="00FE2885"/>
    <w:rsid w:val="00FE2F06"/>
    <w:rsid w:val="00FE5728"/>
    <w:rsid w:val="00FF0460"/>
    <w:rsid w:val="00FF15BC"/>
    <w:rsid w:val="00FF2213"/>
    <w:rsid w:val="00FF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6DD"/>
    <w:pPr>
      <w:spacing w:after="200" w:line="276"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6DD"/>
    <w:pPr>
      <w:spacing w:after="0" w:line="240" w:lineRule="auto"/>
    </w:pPr>
  </w:style>
  <w:style w:type="paragraph" w:styleId="Header">
    <w:name w:val="header"/>
    <w:basedOn w:val="Normal"/>
    <w:link w:val="HeaderChar"/>
    <w:uiPriority w:val="99"/>
    <w:unhideWhenUsed/>
    <w:rsid w:val="00120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1D0"/>
    <w:rPr>
      <w:rFonts w:ascii="Times New Roman" w:hAnsi="Times New Roman" w:cs="Times New Roman"/>
      <w:color w:val="000000"/>
      <w:sz w:val="24"/>
      <w:szCs w:val="24"/>
    </w:rPr>
  </w:style>
  <w:style w:type="paragraph" w:styleId="Footer">
    <w:name w:val="footer"/>
    <w:basedOn w:val="Normal"/>
    <w:link w:val="FooterChar"/>
    <w:uiPriority w:val="99"/>
    <w:unhideWhenUsed/>
    <w:rsid w:val="00120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D0"/>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E0A31"/>
    <w:rPr>
      <w:sz w:val="16"/>
      <w:szCs w:val="16"/>
    </w:rPr>
  </w:style>
  <w:style w:type="paragraph" w:styleId="CommentText">
    <w:name w:val="annotation text"/>
    <w:basedOn w:val="Normal"/>
    <w:link w:val="CommentTextChar"/>
    <w:uiPriority w:val="99"/>
    <w:semiHidden/>
    <w:unhideWhenUsed/>
    <w:rsid w:val="002E0A31"/>
    <w:pPr>
      <w:spacing w:line="240" w:lineRule="auto"/>
    </w:pPr>
    <w:rPr>
      <w:sz w:val="20"/>
      <w:szCs w:val="20"/>
    </w:rPr>
  </w:style>
  <w:style w:type="character" w:customStyle="1" w:styleId="CommentTextChar">
    <w:name w:val="Comment Text Char"/>
    <w:basedOn w:val="DefaultParagraphFont"/>
    <w:link w:val="CommentText"/>
    <w:uiPriority w:val="99"/>
    <w:semiHidden/>
    <w:rsid w:val="002E0A31"/>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E0A31"/>
    <w:rPr>
      <w:b/>
      <w:bCs/>
    </w:rPr>
  </w:style>
  <w:style w:type="character" w:customStyle="1" w:styleId="CommentSubjectChar">
    <w:name w:val="Comment Subject Char"/>
    <w:basedOn w:val="CommentTextChar"/>
    <w:link w:val="CommentSubject"/>
    <w:uiPriority w:val="99"/>
    <w:semiHidden/>
    <w:rsid w:val="002E0A31"/>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E0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A31"/>
    <w:rPr>
      <w:rFonts w:ascii="Segoe UI" w:hAnsi="Segoe UI" w:cs="Segoe UI"/>
      <w:color w:val="000000"/>
      <w:sz w:val="18"/>
      <w:szCs w:val="18"/>
    </w:rPr>
  </w:style>
  <w:style w:type="paragraph" w:styleId="ListParagraph">
    <w:name w:val="List Paragraph"/>
    <w:basedOn w:val="Normal"/>
    <w:uiPriority w:val="34"/>
    <w:qFormat/>
    <w:rsid w:val="00421180"/>
    <w:pPr>
      <w:ind w:left="720"/>
      <w:contextualSpacing/>
    </w:pPr>
  </w:style>
  <w:style w:type="paragraph" w:styleId="NormalWeb">
    <w:name w:val="Normal (Web)"/>
    <w:basedOn w:val="Normal"/>
    <w:uiPriority w:val="99"/>
    <w:unhideWhenUsed/>
    <w:rsid w:val="00424F84"/>
    <w:pPr>
      <w:spacing w:before="100" w:beforeAutospacing="1" w:after="100" w:afterAutospacing="1" w:line="240" w:lineRule="auto"/>
    </w:pPr>
    <w:rPr>
      <w:rFonts w:eastAsia="Times New Roman"/>
      <w:color w:val="auto"/>
    </w:rPr>
  </w:style>
  <w:style w:type="character" w:styleId="LineNumber">
    <w:name w:val="line number"/>
    <w:basedOn w:val="DefaultParagraphFont"/>
    <w:uiPriority w:val="99"/>
    <w:semiHidden/>
    <w:unhideWhenUsed/>
    <w:rsid w:val="00785ADD"/>
  </w:style>
  <w:style w:type="character" w:styleId="Hyperlink">
    <w:name w:val="Hyperlink"/>
    <w:basedOn w:val="DefaultParagraphFont"/>
    <w:uiPriority w:val="99"/>
    <w:unhideWhenUsed/>
    <w:rsid w:val="00F254B6"/>
    <w:rPr>
      <w:color w:val="0563C1" w:themeColor="hyperlink"/>
      <w:u w:val="single"/>
    </w:rPr>
  </w:style>
  <w:style w:type="character" w:customStyle="1" w:styleId="UnresolvedMention1">
    <w:name w:val="Unresolved Mention1"/>
    <w:basedOn w:val="DefaultParagraphFont"/>
    <w:uiPriority w:val="99"/>
    <w:semiHidden/>
    <w:unhideWhenUsed/>
    <w:rsid w:val="00217957"/>
    <w:rPr>
      <w:color w:val="808080"/>
      <w:shd w:val="clear" w:color="auto" w:fill="E6E6E6"/>
    </w:rPr>
  </w:style>
  <w:style w:type="character" w:customStyle="1" w:styleId="mixed-citation">
    <w:name w:val="mixed-citation"/>
    <w:basedOn w:val="DefaultParagraphFont"/>
    <w:rsid w:val="000C7551"/>
  </w:style>
  <w:style w:type="character" w:customStyle="1" w:styleId="ref-title">
    <w:name w:val="ref-title"/>
    <w:basedOn w:val="DefaultParagraphFont"/>
    <w:rsid w:val="000C7551"/>
  </w:style>
  <w:style w:type="character" w:customStyle="1" w:styleId="ref-journal">
    <w:name w:val="ref-journal"/>
    <w:basedOn w:val="DefaultParagraphFont"/>
    <w:rsid w:val="000C7551"/>
  </w:style>
  <w:style w:type="character" w:customStyle="1" w:styleId="ref-vol">
    <w:name w:val="ref-vol"/>
    <w:basedOn w:val="DefaultParagraphFont"/>
    <w:rsid w:val="000C7551"/>
  </w:style>
  <w:style w:type="character" w:styleId="PlaceholderText">
    <w:name w:val="Placeholder Text"/>
    <w:basedOn w:val="DefaultParagraphFont"/>
    <w:uiPriority w:val="99"/>
    <w:semiHidden/>
    <w:rsid w:val="006D3CF8"/>
    <w:rPr>
      <w:color w:val="808080"/>
    </w:rPr>
  </w:style>
  <w:style w:type="paragraph" w:styleId="Revision">
    <w:name w:val="Revision"/>
    <w:hidden/>
    <w:uiPriority w:val="99"/>
    <w:semiHidden/>
    <w:rsid w:val="008B2B97"/>
    <w:pPr>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6DD"/>
    <w:pPr>
      <w:spacing w:after="200" w:line="276"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6DD"/>
    <w:pPr>
      <w:spacing w:after="0" w:line="240" w:lineRule="auto"/>
    </w:pPr>
  </w:style>
  <w:style w:type="paragraph" w:styleId="Header">
    <w:name w:val="header"/>
    <w:basedOn w:val="Normal"/>
    <w:link w:val="HeaderChar"/>
    <w:uiPriority w:val="99"/>
    <w:unhideWhenUsed/>
    <w:rsid w:val="00120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1D0"/>
    <w:rPr>
      <w:rFonts w:ascii="Times New Roman" w:hAnsi="Times New Roman" w:cs="Times New Roman"/>
      <w:color w:val="000000"/>
      <w:sz w:val="24"/>
      <w:szCs w:val="24"/>
    </w:rPr>
  </w:style>
  <w:style w:type="paragraph" w:styleId="Footer">
    <w:name w:val="footer"/>
    <w:basedOn w:val="Normal"/>
    <w:link w:val="FooterChar"/>
    <w:uiPriority w:val="99"/>
    <w:unhideWhenUsed/>
    <w:rsid w:val="00120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D0"/>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E0A31"/>
    <w:rPr>
      <w:sz w:val="16"/>
      <w:szCs w:val="16"/>
    </w:rPr>
  </w:style>
  <w:style w:type="paragraph" w:styleId="CommentText">
    <w:name w:val="annotation text"/>
    <w:basedOn w:val="Normal"/>
    <w:link w:val="CommentTextChar"/>
    <w:uiPriority w:val="99"/>
    <w:semiHidden/>
    <w:unhideWhenUsed/>
    <w:rsid w:val="002E0A31"/>
    <w:pPr>
      <w:spacing w:line="240" w:lineRule="auto"/>
    </w:pPr>
    <w:rPr>
      <w:sz w:val="20"/>
      <w:szCs w:val="20"/>
    </w:rPr>
  </w:style>
  <w:style w:type="character" w:customStyle="1" w:styleId="CommentTextChar">
    <w:name w:val="Comment Text Char"/>
    <w:basedOn w:val="DefaultParagraphFont"/>
    <w:link w:val="CommentText"/>
    <w:uiPriority w:val="99"/>
    <w:semiHidden/>
    <w:rsid w:val="002E0A31"/>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E0A31"/>
    <w:rPr>
      <w:b/>
      <w:bCs/>
    </w:rPr>
  </w:style>
  <w:style w:type="character" w:customStyle="1" w:styleId="CommentSubjectChar">
    <w:name w:val="Comment Subject Char"/>
    <w:basedOn w:val="CommentTextChar"/>
    <w:link w:val="CommentSubject"/>
    <w:uiPriority w:val="99"/>
    <w:semiHidden/>
    <w:rsid w:val="002E0A31"/>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E0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A31"/>
    <w:rPr>
      <w:rFonts w:ascii="Segoe UI" w:hAnsi="Segoe UI" w:cs="Segoe UI"/>
      <w:color w:val="000000"/>
      <w:sz w:val="18"/>
      <w:szCs w:val="18"/>
    </w:rPr>
  </w:style>
  <w:style w:type="paragraph" w:styleId="ListParagraph">
    <w:name w:val="List Paragraph"/>
    <w:basedOn w:val="Normal"/>
    <w:uiPriority w:val="34"/>
    <w:qFormat/>
    <w:rsid w:val="00421180"/>
    <w:pPr>
      <w:ind w:left="720"/>
      <w:contextualSpacing/>
    </w:pPr>
  </w:style>
  <w:style w:type="paragraph" w:styleId="NormalWeb">
    <w:name w:val="Normal (Web)"/>
    <w:basedOn w:val="Normal"/>
    <w:uiPriority w:val="99"/>
    <w:unhideWhenUsed/>
    <w:rsid w:val="00424F84"/>
    <w:pPr>
      <w:spacing w:before="100" w:beforeAutospacing="1" w:after="100" w:afterAutospacing="1" w:line="240" w:lineRule="auto"/>
    </w:pPr>
    <w:rPr>
      <w:rFonts w:eastAsia="Times New Roman"/>
      <w:color w:val="auto"/>
    </w:rPr>
  </w:style>
  <w:style w:type="character" w:styleId="LineNumber">
    <w:name w:val="line number"/>
    <w:basedOn w:val="DefaultParagraphFont"/>
    <w:uiPriority w:val="99"/>
    <w:semiHidden/>
    <w:unhideWhenUsed/>
    <w:rsid w:val="00785ADD"/>
  </w:style>
  <w:style w:type="character" w:styleId="Hyperlink">
    <w:name w:val="Hyperlink"/>
    <w:basedOn w:val="DefaultParagraphFont"/>
    <w:uiPriority w:val="99"/>
    <w:unhideWhenUsed/>
    <w:rsid w:val="00F254B6"/>
    <w:rPr>
      <w:color w:val="0563C1" w:themeColor="hyperlink"/>
      <w:u w:val="single"/>
    </w:rPr>
  </w:style>
  <w:style w:type="character" w:customStyle="1" w:styleId="UnresolvedMention1">
    <w:name w:val="Unresolved Mention1"/>
    <w:basedOn w:val="DefaultParagraphFont"/>
    <w:uiPriority w:val="99"/>
    <w:semiHidden/>
    <w:unhideWhenUsed/>
    <w:rsid w:val="00217957"/>
    <w:rPr>
      <w:color w:val="808080"/>
      <w:shd w:val="clear" w:color="auto" w:fill="E6E6E6"/>
    </w:rPr>
  </w:style>
  <w:style w:type="character" w:customStyle="1" w:styleId="mixed-citation">
    <w:name w:val="mixed-citation"/>
    <w:basedOn w:val="DefaultParagraphFont"/>
    <w:rsid w:val="000C7551"/>
  </w:style>
  <w:style w:type="character" w:customStyle="1" w:styleId="ref-title">
    <w:name w:val="ref-title"/>
    <w:basedOn w:val="DefaultParagraphFont"/>
    <w:rsid w:val="000C7551"/>
  </w:style>
  <w:style w:type="character" w:customStyle="1" w:styleId="ref-journal">
    <w:name w:val="ref-journal"/>
    <w:basedOn w:val="DefaultParagraphFont"/>
    <w:rsid w:val="000C7551"/>
  </w:style>
  <w:style w:type="character" w:customStyle="1" w:styleId="ref-vol">
    <w:name w:val="ref-vol"/>
    <w:basedOn w:val="DefaultParagraphFont"/>
    <w:rsid w:val="000C7551"/>
  </w:style>
  <w:style w:type="character" w:styleId="PlaceholderText">
    <w:name w:val="Placeholder Text"/>
    <w:basedOn w:val="DefaultParagraphFont"/>
    <w:uiPriority w:val="99"/>
    <w:semiHidden/>
    <w:rsid w:val="006D3CF8"/>
    <w:rPr>
      <w:color w:val="808080"/>
    </w:rPr>
  </w:style>
  <w:style w:type="paragraph" w:styleId="Revision">
    <w:name w:val="Revision"/>
    <w:hidden/>
    <w:uiPriority w:val="99"/>
    <w:semiHidden/>
    <w:rsid w:val="008B2B97"/>
    <w:pPr>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58351">
      <w:bodyDiv w:val="1"/>
      <w:marLeft w:val="0"/>
      <w:marRight w:val="0"/>
      <w:marTop w:val="0"/>
      <w:marBottom w:val="0"/>
      <w:divBdr>
        <w:top w:val="none" w:sz="0" w:space="0" w:color="auto"/>
        <w:left w:val="none" w:sz="0" w:space="0" w:color="auto"/>
        <w:bottom w:val="none" w:sz="0" w:space="0" w:color="auto"/>
        <w:right w:val="none" w:sz="0" w:space="0" w:color="auto"/>
      </w:divBdr>
    </w:div>
    <w:div w:id="365254271">
      <w:bodyDiv w:val="1"/>
      <w:marLeft w:val="0"/>
      <w:marRight w:val="0"/>
      <w:marTop w:val="0"/>
      <w:marBottom w:val="0"/>
      <w:divBdr>
        <w:top w:val="none" w:sz="0" w:space="0" w:color="auto"/>
        <w:left w:val="none" w:sz="0" w:space="0" w:color="auto"/>
        <w:bottom w:val="none" w:sz="0" w:space="0" w:color="auto"/>
        <w:right w:val="none" w:sz="0" w:space="0" w:color="auto"/>
      </w:divBdr>
    </w:div>
    <w:div w:id="720248378">
      <w:bodyDiv w:val="1"/>
      <w:marLeft w:val="0"/>
      <w:marRight w:val="0"/>
      <w:marTop w:val="0"/>
      <w:marBottom w:val="0"/>
      <w:divBdr>
        <w:top w:val="none" w:sz="0" w:space="0" w:color="auto"/>
        <w:left w:val="none" w:sz="0" w:space="0" w:color="auto"/>
        <w:bottom w:val="none" w:sz="0" w:space="0" w:color="auto"/>
        <w:right w:val="none" w:sz="0" w:space="0" w:color="auto"/>
      </w:divBdr>
    </w:div>
    <w:div w:id="745304714">
      <w:bodyDiv w:val="1"/>
      <w:marLeft w:val="0"/>
      <w:marRight w:val="0"/>
      <w:marTop w:val="0"/>
      <w:marBottom w:val="0"/>
      <w:divBdr>
        <w:top w:val="none" w:sz="0" w:space="0" w:color="auto"/>
        <w:left w:val="none" w:sz="0" w:space="0" w:color="auto"/>
        <w:bottom w:val="none" w:sz="0" w:space="0" w:color="auto"/>
        <w:right w:val="none" w:sz="0" w:space="0" w:color="auto"/>
      </w:divBdr>
    </w:div>
    <w:div w:id="785123310">
      <w:bodyDiv w:val="1"/>
      <w:marLeft w:val="0"/>
      <w:marRight w:val="0"/>
      <w:marTop w:val="0"/>
      <w:marBottom w:val="0"/>
      <w:divBdr>
        <w:top w:val="none" w:sz="0" w:space="0" w:color="auto"/>
        <w:left w:val="none" w:sz="0" w:space="0" w:color="auto"/>
        <w:bottom w:val="none" w:sz="0" w:space="0" w:color="auto"/>
        <w:right w:val="none" w:sz="0" w:space="0" w:color="auto"/>
      </w:divBdr>
    </w:div>
    <w:div w:id="860244104">
      <w:bodyDiv w:val="1"/>
      <w:marLeft w:val="0"/>
      <w:marRight w:val="0"/>
      <w:marTop w:val="0"/>
      <w:marBottom w:val="0"/>
      <w:divBdr>
        <w:top w:val="none" w:sz="0" w:space="0" w:color="auto"/>
        <w:left w:val="none" w:sz="0" w:space="0" w:color="auto"/>
        <w:bottom w:val="none" w:sz="0" w:space="0" w:color="auto"/>
        <w:right w:val="none" w:sz="0" w:space="0" w:color="auto"/>
      </w:divBdr>
    </w:div>
    <w:div w:id="1094403961">
      <w:bodyDiv w:val="1"/>
      <w:marLeft w:val="0"/>
      <w:marRight w:val="0"/>
      <w:marTop w:val="0"/>
      <w:marBottom w:val="0"/>
      <w:divBdr>
        <w:top w:val="none" w:sz="0" w:space="0" w:color="auto"/>
        <w:left w:val="none" w:sz="0" w:space="0" w:color="auto"/>
        <w:bottom w:val="none" w:sz="0" w:space="0" w:color="auto"/>
        <w:right w:val="none" w:sz="0" w:space="0" w:color="auto"/>
      </w:divBdr>
    </w:div>
    <w:div w:id="1096247457">
      <w:bodyDiv w:val="1"/>
      <w:marLeft w:val="0"/>
      <w:marRight w:val="0"/>
      <w:marTop w:val="0"/>
      <w:marBottom w:val="0"/>
      <w:divBdr>
        <w:top w:val="none" w:sz="0" w:space="0" w:color="auto"/>
        <w:left w:val="none" w:sz="0" w:space="0" w:color="auto"/>
        <w:bottom w:val="none" w:sz="0" w:space="0" w:color="auto"/>
        <w:right w:val="none" w:sz="0" w:space="0" w:color="auto"/>
      </w:divBdr>
    </w:div>
    <w:div w:id="1147359880">
      <w:bodyDiv w:val="1"/>
      <w:marLeft w:val="0"/>
      <w:marRight w:val="0"/>
      <w:marTop w:val="0"/>
      <w:marBottom w:val="0"/>
      <w:divBdr>
        <w:top w:val="none" w:sz="0" w:space="0" w:color="auto"/>
        <w:left w:val="none" w:sz="0" w:space="0" w:color="auto"/>
        <w:bottom w:val="none" w:sz="0" w:space="0" w:color="auto"/>
        <w:right w:val="none" w:sz="0" w:space="0" w:color="auto"/>
      </w:divBdr>
    </w:div>
    <w:div w:id="1150251662">
      <w:bodyDiv w:val="1"/>
      <w:marLeft w:val="0"/>
      <w:marRight w:val="0"/>
      <w:marTop w:val="0"/>
      <w:marBottom w:val="0"/>
      <w:divBdr>
        <w:top w:val="none" w:sz="0" w:space="0" w:color="auto"/>
        <w:left w:val="none" w:sz="0" w:space="0" w:color="auto"/>
        <w:bottom w:val="none" w:sz="0" w:space="0" w:color="auto"/>
        <w:right w:val="none" w:sz="0" w:space="0" w:color="auto"/>
      </w:divBdr>
    </w:div>
    <w:div w:id="1166941634">
      <w:bodyDiv w:val="1"/>
      <w:marLeft w:val="0"/>
      <w:marRight w:val="0"/>
      <w:marTop w:val="0"/>
      <w:marBottom w:val="0"/>
      <w:divBdr>
        <w:top w:val="none" w:sz="0" w:space="0" w:color="auto"/>
        <w:left w:val="none" w:sz="0" w:space="0" w:color="auto"/>
        <w:bottom w:val="none" w:sz="0" w:space="0" w:color="auto"/>
        <w:right w:val="none" w:sz="0" w:space="0" w:color="auto"/>
      </w:divBdr>
    </w:div>
    <w:div w:id="1256328616">
      <w:bodyDiv w:val="1"/>
      <w:marLeft w:val="0"/>
      <w:marRight w:val="0"/>
      <w:marTop w:val="0"/>
      <w:marBottom w:val="0"/>
      <w:divBdr>
        <w:top w:val="none" w:sz="0" w:space="0" w:color="auto"/>
        <w:left w:val="none" w:sz="0" w:space="0" w:color="auto"/>
        <w:bottom w:val="none" w:sz="0" w:space="0" w:color="auto"/>
        <w:right w:val="none" w:sz="0" w:space="0" w:color="auto"/>
      </w:divBdr>
    </w:div>
    <w:div w:id="1476292217">
      <w:bodyDiv w:val="1"/>
      <w:marLeft w:val="0"/>
      <w:marRight w:val="0"/>
      <w:marTop w:val="0"/>
      <w:marBottom w:val="0"/>
      <w:divBdr>
        <w:top w:val="none" w:sz="0" w:space="0" w:color="auto"/>
        <w:left w:val="none" w:sz="0" w:space="0" w:color="auto"/>
        <w:bottom w:val="none" w:sz="0" w:space="0" w:color="auto"/>
        <w:right w:val="none" w:sz="0" w:space="0" w:color="auto"/>
      </w:divBdr>
      <w:divsChild>
        <w:div w:id="1282760146">
          <w:marLeft w:val="547"/>
          <w:marRight w:val="0"/>
          <w:marTop w:val="154"/>
          <w:marBottom w:val="0"/>
          <w:divBdr>
            <w:top w:val="none" w:sz="0" w:space="0" w:color="auto"/>
            <w:left w:val="none" w:sz="0" w:space="0" w:color="auto"/>
            <w:bottom w:val="none" w:sz="0" w:space="0" w:color="auto"/>
            <w:right w:val="none" w:sz="0" w:space="0" w:color="auto"/>
          </w:divBdr>
        </w:div>
      </w:divsChild>
    </w:div>
    <w:div w:id="1520855575">
      <w:bodyDiv w:val="1"/>
      <w:marLeft w:val="0"/>
      <w:marRight w:val="0"/>
      <w:marTop w:val="0"/>
      <w:marBottom w:val="0"/>
      <w:divBdr>
        <w:top w:val="none" w:sz="0" w:space="0" w:color="auto"/>
        <w:left w:val="none" w:sz="0" w:space="0" w:color="auto"/>
        <w:bottom w:val="none" w:sz="0" w:space="0" w:color="auto"/>
        <w:right w:val="none" w:sz="0" w:space="0" w:color="auto"/>
      </w:divBdr>
    </w:div>
    <w:div w:id="1747218369">
      <w:bodyDiv w:val="1"/>
      <w:marLeft w:val="0"/>
      <w:marRight w:val="0"/>
      <w:marTop w:val="0"/>
      <w:marBottom w:val="0"/>
      <w:divBdr>
        <w:top w:val="none" w:sz="0" w:space="0" w:color="auto"/>
        <w:left w:val="none" w:sz="0" w:space="0" w:color="auto"/>
        <w:bottom w:val="none" w:sz="0" w:space="0" w:color="auto"/>
        <w:right w:val="none" w:sz="0" w:space="0" w:color="auto"/>
      </w:divBdr>
    </w:div>
    <w:div w:id="1829008526">
      <w:bodyDiv w:val="1"/>
      <w:marLeft w:val="0"/>
      <w:marRight w:val="0"/>
      <w:marTop w:val="0"/>
      <w:marBottom w:val="0"/>
      <w:divBdr>
        <w:top w:val="none" w:sz="0" w:space="0" w:color="auto"/>
        <w:left w:val="none" w:sz="0" w:space="0" w:color="auto"/>
        <w:bottom w:val="none" w:sz="0" w:space="0" w:color="auto"/>
        <w:right w:val="none" w:sz="0" w:space="0" w:color="auto"/>
      </w:divBdr>
      <w:divsChild>
        <w:div w:id="1461650492">
          <w:marLeft w:val="547"/>
          <w:marRight w:val="0"/>
          <w:marTop w:val="154"/>
          <w:marBottom w:val="0"/>
          <w:divBdr>
            <w:top w:val="none" w:sz="0" w:space="0" w:color="auto"/>
            <w:left w:val="none" w:sz="0" w:space="0" w:color="auto"/>
            <w:bottom w:val="none" w:sz="0" w:space="0" w:color="auto"/>
            <w:right w:val="none" w:sz="0" w:space="0" w:color="auto"/>
          </w:divBdr>
        </w:div>
      </w:divsChild>
    </w:div>
    <w:div w:id="1860004448">
      <w:bodyDiv w:val="1"/>
      <w:marLeft w:val="0"/>
      <w:marRight w:val="0"/>
      <w:marTop w:val="0"/>
      <w:marBottom w:val="0"/>
      <w:divBdr>
        <w:top w:val="none" w:sz="0" w:space="0" w:color="auto"/>
        <w:left w:val="none" w:sz="0" w:space="0" w:color="auto"/>
        <w:bottom w:val="none" w:sz="0" w:space="0" w:color="auto"/>
        <w:right w:val="none" w:sz="0" w:space="0" w:color="auto"/>
      </w:divBdr>
    </w:div>
    <w:div w:id="1879469241">
      <w:bodyDiv w:val="1"/>
      <w:marLeft w:val="0"/>
      <w:marRight w:val="0"/>
      <w:marTop w:val="0"/>
      <w:marBottom w:val="0"/>
      <w:divBdr>
        <w:top w:val="none" w:sz="0" w:space="0" w:color="auto"/>
        <w:left w:val="none" w:sz="0" w:space="0" w:color="auto"/>
        <w:bottom w:val="none" w:sz="0" w:space="0" w:color="auto"/>
        <w:right w:val="none" w:sz="0" w:space="0" w:color="auto"/>
      </w:divBdr>
    </w:div>
    <w:div w:id="2095589674">
      <w:bodyDiv w:val="1"/>
      <w:marLeft w:val="0"/>
      <w:marRight w:val="0"/>
      <w:marTop w:val="0"/>
      <w:marBottom w:val="0"/>
      <w:divBdr>
        <w:top w:val="none" w:sz="0" w:space="0" w:color="auto"/>
        <w:left w:val="none" w:sz="0" w:space="0" w:color="auto"/>
        <w:bottom w:val="none" w:sz="0" w:space="0" w:color="auto"/>
        <w:right w:val="none" w:sz="0" w:space="0" w:color="auto"/>
      </w:divBdr>
    </w:div>
    <w:div w:id="2114127311">
      <w:bodyDiv w:val="1"/>
      <w:marLeft w:val="0"/>
      <w:marRight w:val="0"/>
      <w:marTop w:val="0"/>
      <w:marBottom w:val="0"/>
      <w:divBdr>
        <w:top w:val="none" w:sz="0" w:space="0" w:color="auto"/>
        <w:left w:val="none" w:sz="0" w:space="0" w:color="auto"/>
        <w:bottom w:val="none" w:sz="0" w:space="0" w:color="auto"/>
        <w:right w:val="none" w:sz="0" w:space="0" w:color="auto"/>
      </w:divBdr>
    </w:div>
    <w:div w:id="2121607845">
      <w:bodyDiv w:val="1"/>
      <w:marLeft w:val="0"/>
      <w:marRight w:val="0"/>
      <w:marTop w:val="0"/>
      <w:marBottom w:val="0"/>
      <w:divBdr>
        <w:top w:val="none" w:sz="0" w:space="0" w:color="auto"/>
        <w:left w:val="none" w:sz="0" w:space="0" w:color="auto"/>
        <w:bottom w:val="none" w:sz="0" w:space="0" w:color="auto"/>
        <w:right w:val="none" w:sz="0" w:space="0" w:color="auto"/>
      </w:divBdr>
    </w:div>
    <w:div w:id="2123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395F2-624A-41D7-9FC4-382B8C6D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44</Pages>
  <Words>11901</Words>
  <Characters>67842</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Blackburn</dc:creator>
  <cp:keywords/>
  <dc:description/>
  <cp:lastModifiedBy>Gingras</cp:lastModifiedBy>
  <cp:revision>4</cp:revision>
  <cp:lastPrinted>2018-05-11T22:33:00Z</cp:lastPrinted>
  <dcterms:created xsi:type="dcterms:W3CDTF">2018-09-29T20:39:00Z</dcterms:created>
  <dcterms:modified xsi:type="dcterms:W3CDTF">2018-09-29T20:49:00Z</dcterms:modified>
</cp:coreProperties>
</file>